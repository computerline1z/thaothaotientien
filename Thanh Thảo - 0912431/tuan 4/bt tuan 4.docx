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AC9" w:rsidRDefault="00601AC9">
      <w:r>
        <w:t>BÀI 6.</w:t>
      </w:r>
      <w:r w:rsidR="00575456">
        <w:t>N</w:t>
      </w:r>
      <w:ins w:id="0" w:author="Tie" w:date="2011-10-06T07:14:00Z">
        <w:r w:rsidR="00477D9A">
          <w:t xml:space="preserve"> Giống bài kết quả của Tiến</w:t>
        </w:r>
      </w:ins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37A20" w:rsidTr="00907DFD">
        <w:tc>
          <w:tcPr>
            <w:tcW w:w="2394" w:type="dxa"/>
            <w:shd w:val="clear" w:color="auto" w:fill="C6D9F1" w:themeFill="text2" w:themeFillTint="33"/>
          </w:tcPr>
          <w:p w:rsidR="00F37A20" w:rsidRDefault="00F37A20">
            <w:r>
              <w:t>Qi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37A20" w:rsidRDefault="00F37A20">
            <w:r>
              <w:t>Fi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37A20" w:rsidRDefault="00F37A20">
            <w:r>
              <w:t>Dạng chuẩn</w:t>
            </w:r>
          </w:p>
        </w:tc>
        <w:tc>
          <w:tcPr>
            <w:tcW w:w="2394" w:type="dxa"/>
            <w:shd w:val="clear" w:color="auto" w:fill="C6D9F1" w:themeFill="text2" w:themeFillTint="33"/>
          </w:tcPr>
          <w:p w:rsidR="00F37A20" w:rsidRDefault="00E41716">
            <w:r>
              <w:t>Giai thich dang chuần</w:t>
            </w:r>
          </w:p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Q1</w:t>
            </w:r>
            <w:r w:rsidR="004C697C">
              <w:t>(MH VBGDE)</w:t>
            </w:r>
          </w:p>
        </w:tc>
        <w:tc>
          <w:tcPr>
            <w:tcW w:w="2394" w:type="dxa"/>
          </w:tcPr>
          <w:p w:rsidR="00F37A20" w:rsidRDefault="000A2AE6">
            <w:r>
              <w:t>MH-&gt; VBGDE</w:t>
            </w:r>
          </w:p>
          <w:p w:rsidR="000A2AE6" w:rsidRDefault="00992214">
            <w:r>
              <w:t>BG-&gt;DE</w:t>
            </w:r>
          </w:p>
          <w:p w:rsidR="00992214" w:rsidRDefault="00992214">
            <w:r>
              <w:t>E-&gt;DC</w:t>
            </w:r>
          </w:p>
          <w:p w:rsidR="00992214" w:rsidRDefault="00992214">
            <w:r>
              <w:t>D-&gt;CE</w:t>
            </w:r>
          </w:p>
        </w:tc>
        <w:tc>
          <w:tcPr>
            <w:tcW w:w="2394" w:type="dxa"/>
          </w:tcPr>
          <w:p w:rsidR="00F37A20" w:rsidRDefault="00F574FD">
            <w:r>
              <w:t>2</w:t>
            </w:r>
          </w:p>
        </w:tc>
        <w:tc>
          <w:tcPr>
            <w:tcW w:w="2394" w:type="dxa"/>
          </w:tcPr>
          <w:p w:rsidR="00F37A20" w:rsidRDefault="006E19CA">
            <w:r>
              <w:t>MH-&gt;E</w:t>
            </w:r>
          </w:p>
          <w:p w:rsidR="006E19CA" w:rsidRDefault="006E19CA">
            <w:r>
              <w:t>MH-&gt;D</w:t>
            </w:r>
          </w:p>
          <w:p w:rsidR="006E19CA" w:rsidRDefault="006E19CA">
            <w:r>
              <w:t>E-&gt;D</w:t>
            </w:r>
          </w:p>
          <w:p w:rsidR="006E19CA" w:rsidRDefault="002B6B8E">
            <w:r>
              <w:t>=&gt;KHÔNG ĐẠT DC3</w:t>
            </w:r>
          </w:p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Q2</w:t>
            </w:r>
            <w:r w:rsidR="00024F33">
              <w:t>(BG</w:t>
            </w:r>
            <w:r w:rsidR="00EC47E1">
              <w:t xml:space="preserve"> </w:t>
            </w:r>
            <w:r w:rsidR="00024F33">
              <w:t xml:space="preserve"> TDEA)</w:t>
            </w:r>
          </w:p>
        </w:tc>
        <w:tc>
          <w:tcPr>
            <w:tcW w:w="2394" w:type="dxa"/>
          </w:tcPr>
          <w:p w:rsidR="00024F33" w:rsidRDefault="00024F33">
            <w:r>
              <w:t>BG-&gt;DEAT</w:t>
            </w:r>
          </w:p>
          <w:p w:rsidR="00E36584" w:rsidRDefault="00E36584">
            <w:r>
              <w:t>D-&gt;E</w:t>
            </w:r>
          </w:p>
          <w:p w:rsidR="00024F33" w:rsidRDefault="00024F33">
            <w:r>
              <w:t>D</w:t>
            </w:r>
            <w:r w:rsidR="00906B33">
              <w:t>G</w:t>
            </w:r>
            <w:r>
              <w:t>-&gt;A</w:t>
            </w:r>
          </w:p>
          <w:p w:rsidR="00024F33" w:rsidRDefault="00E36584">
            <w:r>
              <w:t>E-&gt;D</w:t>
            </w:r>
          </w:p>
          <w:p w:rsidR="00E36584" w:rsidRDefault="00E36584">
            <w:r>
              <w:t>AG-&gt;DE</w:t>
            </w:r>
          </w:p>
        </w:tc>
        <w:tc>
          <w:tcPr>
            <w:tcW w:w="2394" w:type="dxa"/>
          </w:tcPr>
          <w:p w:rsidR="00F37A20" w:rsidRDefault="00037035">
            <w:r>
              <w:t>2</w:t>
            </w:r>
          </w:p>
        </w:tc>
        <w:tc>
          <w:tcPr>
            <w:tcW w:w="2394" w:type="dxa"/>
          </w:tcPr>
          <w:p w:rsidR="00F37A20" w:rsidRDefault="00CB64C1">
            <w:r>
              <w:t>BG-&gt;D</w:t>
            </w:r>
          </w:p>
          <w:p w:rsidR="00CB64C1" w:rsidRDefault="00CB64C1">
            <w:r>
              <w:t>BG-&gt;E</w:t>
            </w:r>
          </w:p>
          <w:p w:rsidR="00CB64C1" w:rsidRDefault="00CB64C1">
            <w:r>
              <w:t>D-&gt;E</w:t>
            </w:r>
          </w:p>
          <w:p w:rsidR="00CB64C1" w:rsidRDefault="00CB64C1">
            <w:r>
              <w:t>=&gt;KHÔNG ĐẠT DC3</w:t>
            </w:r>
          </w:p>
        </w:tc>
      </w:tr>
      <w:tr w:rsidR="00F37A20" w:rsidTr="00F37A20">
        <w:tc>
          <w:tcPr>
            <w:tcW w:w="2394" w:type="dxa"/>
          </w:tcPr>
          <w:p w:rsidR="00F37A20" w:rsidRDefault="004E1EDD" w:rsidP="00037035">
            <w:pPr>
              <w:tabs>
                <w:tab w:val="center" w:pos="1089"/>
              </w:tabs>
            </w:pPr>
            <w:r>
              <w:t>Q3</w:t>
            </w:r>
            <w:r w:rsidR="00037035">
              <w:t>(DE YC)</w:t>
            </w:r>
            <w:r w:rsidR="00037035">
              <w:tab/>
            </w:r>
          </w:p>
        </w:tc>
        <w:tc>
          <w:tcPr>
            <w:tcW w:w="2394" w:type="dxa"/>
          </w:tcPr>
          <w:p w:rsidR="00F37A20" w:rsidRDefault="00037035">
            <w:r>
              <w:t>D-&gt;YE</w:t>
            </w:r>
            <w:r w:rsidR="00A457F5">
              <w:t>C</w:t>
            </w:r>
          </w:p>
          <w:p w:rsidR="00037035" w:rsidRDefault="00037035">
            <w:r>
              <w:t>E-&gt;DC</w:t>
            </w:r>
          </w:p>
          <w:p w:rsidR="00037035" w:rsidRDefault="00037035"/>
        </w:tc>
        <w:tc>
          <w:tcPr>
            <w:tcW w:w="2394" w:type="dxa"/>
          </w:tcPr>
          <w:p w:rsidR="00F37A20" w:rsidRDefault="00862263">
            <w:r>
              <w:t>BCNF</w:t>
            </w:r>
          </w:p>
        </w:tc>
        <w:tc>
          <w:tcPr>
            <w:tcW w:w="2394" w:type="dxa"/>
          </w:tcPr>
          <w:p w:rsidR="00F37A20" w:rsidRDefault="00F37A20"/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Q4</w:t>
            </w:r>
            <w:r w:rsidR="00DA3621">
              <w:t>(C Z)</w:t>
            </w:r>
          </w:p>
        </w:tc>
        <w:tc>
          <w:tcPr>
            <w:tcW w:w="2394" w:type="dxa"/>
          </w:tcPr>
          <w:p w:rsidR="00F37A20" w:rsidRDefault="00DA3621">
            <w:r>
              <w:t>C-&gt;Z</w:t>
            </w:r>
          </w:p>
          <w:p w:rsidR="00DA3621" w:rsidRDefault="00DA3621"/>
        </w:tc>
        <w:tc>
          <w:tcPr>
            <w:tcW w:w="2394" w:type="dxa"/>
          </w:tcPr>
          <w:p w:rsidR="00F37A20" w:rsidRDefault="00DA3621">
            <w:r>
              <w:t>BCNF</w:t>
            </w:r>
          </w:p>
        </w:tc>
        <w:tc>
          <w:tcPr>
            <w:tcW w:w="2394" w:type="dxa"/>
          </w:tcPr>
          <w:p w:rsidR="00F37A20" w:rsidRDefault="00F37A20"/>
        </w:tc>
      </w:tr>
      <w:tr w:rsidR="00F37A20" w:rsidTr="00F37A20">
        <w:tc>
          <w:tcPr>
            <w:tcW w:w="2394" w:type="dxa"/>
          </w:tcPr>
          <w:p w:rsidR="00F37A20" w:rsidRDefault="004E1EDD">
            <w:r>
              <w:t>Q5</w:t>
            </w:r>
            <w:r w:rsidR="00DA3621">
              <w:t>(AG/GE/GD  XC)</w:t>
            </w:r>
          </w:p>
        </w:tc>
        <w:tc>
          <w:tcPr>
            <w:tcW w:w="2394" w:type="dxa"/>
          </w:tcPr>
          <w:p w:rsidR="00F37A20" w:rsidRDefault="00F37A20"/>
          <w:p w:rsidR="005271FC" w:rsidRDefault="005271FC">
            <w:r>
              <w:t>D-&gt;CE</w:t>
            </w:r>
          </w:p>
          <w:p w:rsidR="005271FC" w:rsidRDefault="005271FC">
            <w:r>
              <w:t>GD-&gt;A</w:t>
            </w:r>
          </w:p>
          <w:p w:rsidR="005271FC" w:rsidRDefault="005271FC">
            <w:r>
              <w:t>E-&gt;DC</w:t>
            </w:r>
          </w:p>
          <w:p w:rsidR="005271FC" w:rsidRDefault="005271FC">
            <w:r>
              <w:t>AG-&gt;DECX</w:t>
            </w:r>
          </w:p>
          <w:p w:rsidR="005271FC" w:rsidRDefault="005271FC"/>
        </w:tc>
        <w:tc>
          <w:tcPr>
            <w:tcW w:w="2394" w:type="dxa"/>
          </w:tcPr>
          <w:p w:rsidR="00F37A20" w:rsidRDefault="00C700C6">
            <w:r>
              <w:t>1</w:t>
            </w:r>
          </w:p>
        </w:tc>
        <w:tc>
          <w:tcPr>
            <w:tcW w:w="2394" w:type="dxa"/>
          </w:tcPr>
          <w:p w:rsidR="00F37A20" w:rsidRDefault="00475335">
            <w:r>
              <w:t xml:space="preserve">KHÔNG ĐẠT CHUẨN 1 VÌ </w:t>
            </w:r>
          </w:p>
          <w:p w:rsidR="00153143" w:rsidRDefault="00153143">
            <w:r>
              <w:t>KHOÁ CHÍNH: GE</w:t>
            </w:r>
          </w:p>
          <w:p w:rsidR="00153143" w:rsidRDefault="00153143">
            <w:r>
              <w:t>MÀ CÓ E-&gt;DC</w:t>
            </w:r>
          </w:p>
        </w:tc>
      </w:tr>
    </w:tbl>
    <w:p w:rsidR="009E77CC" w:rsidRDefault="009E77CC"/>
    <w:p w:rsidR="00A06596" w:rsidRDefault="00A06596"/>
    <w:p w:rsidR="00832D76" w:rsidRDefault="00832D76"/>
    <w:p w:rsidR="00832D76" w:rsidRDefault="000A62A6">
      <w:ins w:id="2" w:author="Tie" w:date="2011-10-06T07:14:00Z">
        <w:r>
          <w:lastRenderedPageBreak/>
          <w:t>Chỗ này hay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514"/>
        <w:gridCol w:w="2401"/>
        <w:gridCol w:w="2405"/>
      </w:tblGrid>
      <w:tr w:rsidR="00A44123" w:rsidTr="00907DFD">
        <w:tc>
          <w:tcPr>
            <w:tcW w:w="2256" w:type="dxa"/>
            <w:shd w:val="clear" w:color="auto" w:fill="C6D9F1" w:themeFill="text2" w:themeFillTint="33"/>
          </w:tcPr>
          <w:p w:rsidR="00A44123" w:rsidRDefault="004A0BD3">
            <w:r>
              <w:t>Qi</w:t>
            </w:r>
          </w:p>
        </w:tc>
        <w:tc>
          <w:tcPr>
            <w:tcW w:w="2514" w:type="dxa"/>
            <w:shd w:val="clear" w:color="auto" w:fill="C6D9F1" w:themeFill="text2" w:themeFillTint="33"/>
          </w:tcPr>
          <w:p w:rsidR="00A44123" w:rsidRDefault="00A44123">
            <w:r>
              <w:t>THUỘC TÍNH TRÙNG LẮP</w:t>
            </w:r>
          </w:p>
        </w:tc>
        <w:tc>
          <w:tcPr>
            <w:tcW w:w="2401" w:type="dxa"/>
            <w:shd w:val="clear" w:color="auto" w:fill="C6D9F1" w:themeFill="text2" w:themeFillTint="33"/>
          </w:tcPr>
          <w:p w:rsidR="00A44123" w:rsidRDefault="00A44123">
            <w:r>
              <w:t>PTH</w:t>
            </w:r>
          </w:p>
        </w:tc>
        <w:tc>
          <w:tcPr>
            <w:tcW w:w="2405" w:type="dxa"/>
            <w:shd w:val="clear" w:color="auto" w:fill="C6D9F1" w:themeFill="text2" w:themeFillTint="33"/>
          </w:tcPr>
          <w:p w:rsidR="00A44123" w:rsidRDefault="00A44123">
            <w:r>
              <w:t>CƠ CHẾ</w:t>
            </w:r>
          </w:p>
        </w:tc>
      </w:tr>
      <w:tr w:rsidR="00A44123" w:rsidTr="00A44123">
        <w:tc>
          <w:tcPr>
            <w:tcW w:w="2256" w:type="dxa"/>
          </w:tcPr>
          <w:p w:rsidR="00A44123" w:rsidRDefault="00DF25C5">
            <w:r>
              <w:t>Q1</w:t>
            </w:r>
          </w:p>
        </w:tc>
        <w:tc>
          <w:tcPr>
            <w:tcW w:w="2514" w:type="dxa"/>
          </w:tcPr>
          <w:p w:rsidR="00A44123" w:rsidRDefault="00A37E41">
            <w:r>
              <w:t>B</w:t>
            </w:r>
            <w:r w:rsidR="00A44123">
              <w:t>, E, D</w:t>
            </w:r>
          </w:p>
        </w:tc>
        <w:tc>
          <w:tcPr>
            <w:tcW w:w="2401" w:type="dxa"/>
          </w:tcPr>
          <w:p w:rsidR="00A44123" w:rsidRDefault="00A44123" w:rsidP="00832D76">
            <w:r>
              <w:t>BG-&gt;DE</w:t>
            </w:r>
          </w:p>
          <w:p w:rsidR="00672C55" w:rsidRDefault="00672C55" w:rsidP="00672C55">
            <w:r>
              <w:t>E-&gt;DCFF</w:t>
            </w:r>
          </w:p>
          <w:p w:rsidR="00A44123" w:rsidRDefault="00672C55" w:rsidP="00832D76">
            <w:r>
              <w:t>D-&gt;CE</w:t>
            </w:r>
          </w:p>
        </w:tc>
        <w:tc>
          <w:tcPr>
            <w:tcW w:w="2405" w:type="dxa"/>
          </w:tcPr>
          <w:p w:rsidR="00A44123" w:rsidRDefault="003D06B1">
            <w:r>
              <w:t>Cơ chế khoá</w:t>
            </w:r>
          </w:p>
        </w:tc>
      </w:tr>
      <w:tr w:rsidR="00DF25C5" w:rsidTr="00A44123">
        <w:tc>
          <w:tcPr>
            <w:tcW w:w="2256" w:type="dxa"/>
          </w:tcPr>
          <w:p w:rsidR="00DF25C5" w:rsidRDefault="00DF25C5">
            <w:r>
              <w:t>Q2</w:t>
            </w:r>
          </w:p>
        </w:tc>
        <w:tc>
          <w:tcPr>
            <w:tcW w:w="2514" w:type="dxa"/>
          </w:tcPr>
          <w:p w:rsidR="00DF25C5" w:rsidRDefault="00A37E41">
            <w:r>
              <w:t>D</w:t>
            </w:r>
            <w:r w:rsidR="00B87222">
              <w:t>, E</w:t>
            </w:r>
            <w:r>
              <w:t>,A</w:t>
            </w:r>
          </w:p>
        </w:tc>
        <w:tc>
          <w:tcPr>
            <w:tcW w:w="2401" w:type="dxa"/>
          </w:tcPr>
          <w:p w:rsidR="00157D8F" w:rsidRDefault="00157D8F" w:rsidP="00157D8F">
            <w:r>
              <w:t>D-&gt;E</w:t>
            </w:r>
          </w:p>
          <w:p w:rsidR="00157D8F" w:rsidRDefault="00157D8F" w:rsidP="00157D8F">
            <w:r>
              <w:t>DG-&gt;A</w:t>
            </w:r>
          </w:p>
          <w:p w:rsidR="00157D8F" w:rsidRDefault="00157D8F" w:rsidP="00157D8F">
            <w:r>
              <w:t>E-&gt;D</w:t>
            </w:r>
          </w:p>
          <w:p w:rsidR="00DF25C5" w:rsidRDefault="00157D8F" w:rsidP="00157D8F">
            <w:r>
              <w:t>AG-&gt;DE</w:t>
            </w:r>
          </w:p>
        </w:tc>
        <w:tc>
          <w:tcPr>
            <w:tcW w:w="2405" w:type="dxa"/>
          </w:tcPr>
          <w:p w:rsidR="00DF25C5" w:rsidRDefault="003D06B1">
            <w:r>
              <w:t>Cơ chế khoá</w:t>
            </w:r>
          </w:p>
        </w:tc>
      </w:tr>
      <w:tr w:rsidR="00DF25C5" w:rsidTr="00A44123">
        <w:tc>
          <w:tcPr>
            <w:tcW w:w="2256" w:type="dxa"/>
          </w:tcPr>
          <w:p w:rsidR="00DF25C5" w:rsidRDefault="00B647D6">
            <w:r>
              <w:t>Q3</w:t>
            </w:r>
          </w:p>
        </w:tc>
        <w:tc>
          <w:tcPr>
            <w:tcW w:w="2514" w:type="dxa"/>
          </w:tcPr>
          <w:p w:rsidR="00DF25C5" w:rsidRDefault="00B647D6">
            <w:r>
              <w:t>KHÔNG CÓ</w:t>
            </w:r>
          </w:p>
        </w:tc>
        <w:tc>
          <w:tcPr>
            <w:tcW w:w="2401" w:type="dxa"/>
          </w:tcPr>
          <w:p w:rsidR="00DF25C5" w:rsidRDefault="00DF25C5" w:rsidP="00672C55"/>
        </w:tc>
        <w:tc>
          <w:tcPr>
            <w:tcW w:w="2405" w:type="dxa"/>
          </w:tcPr>
          <w:p w:rsidR="00DF25C5" w:rsidRDefault="00DF25C5"/>
        </w:tc>
      </w:tr>
      <w:tr w:rsidR="00A44123" w:rsidTr="00A44123">
        <w:tc>
          <w:tcPr>
            <w:tcW w:w="2256" w:type="dxa"/>
          </w:tcPr>
          <w:p w:rsidR="00A44123" w:rsidRDefault="004A5E17">
            <w:r>
              <w:t>Q4</w:t>
            </w:r>
          </w:p>
        </w:tc>
        <w:tc>
          <w:tcPr>
            <w:tcW w:w="2514" w:type="dxa"/>
          </w:tcPr>
          <w:p w:rsidR="00A44123" w:rsidRDefault="004A5E17">
            <w:r>
              <w:t>KHÔNG CÓ</w:t>
            </w:r>
          </w:p>
        </w:tc>
        <w:tc>
          <w:tcPr>
            <w:tcW w:w="2401" w:type="dxa"/>
          </w:tcPr>
          <w:p w:rsidR="00A44123" w:rsidRDefault="00A44123" w:rsidP="00672C55"/>
        </w:tc>
        <w:tc>
          <w:tcPr>
            <w:tcW w:w="2405" w:type="dxa"/>
          </w:tcPr>
          <w:p w:rsidR="00A44123" w:rsidRDefault="00A44123"/>
        </w:tc>
      </w:tr>
      <w:tr w:rsidR="00A44123" w:rsidTr="00A44123">
        <w:tc>
          <w:tcPr>
            <w:tcW w:w="2256" w:type="dxa"/>
          </w:tcPr>
          <w:p w:rsidR="00A44123" w:rsidRDefault="001D5DAF">
            <w:r>
              <w:t>Q5</w:t>
            </w:r>
          </w:p>
        </w:tc>
        <w:tc>
          <w:tcPr>
            <w:tcW w:w="2514" w:type="dxa"/>
          </w:tcPr>
          <w:p w:rsidR="00A44123" w:rsidRDefault="00B825A2">
            <w:r>
              <w:t>E,D</w:t>
            </w:r>
          </w:p>
        </w:tc>
        <w:tc>
          <w:tcPr>
            <w:tcW w:w="2401" w:type="dxa"/>
          </w:tcPr>
          <w:p w:rsidR="00A44123" w:rsidRDefault="00B825A2">
            <w:r>
              <w:t>E-&gt;CD</w:t>
            </w:r>
          </w:p>
          <w:p w:rsidR="00B825A2" w:rsidRDefault="00B825A2">
            <w:r>
              <w:t>D-&gt;CE</w:t>
            </w:r>
          </w:p>
        </w:tc>
        <w:tc>
          <w:tcPr>
            <w:tcW w:w="2405" w:type="dxa"/>
          </w:tcPr>
          <w:p w:rsidR="00A44123" w:rsidRDefault="00105183">
            <w:r>
              <w:t>Cơ chế khoá, cơ chế chỉ mục</w:t>
            </w:r>
          </w:p>
        </w:tc>
      </w:tr>
    </w:tbl>
    <w:p w:rsidR="00A06596" w:rsidRDefault="00A06596"/>
    <w:sectPr w:rsidR="00A06596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264C47"/>
    <w:rsid w:val="00024F33"/>
    <w:rsid w:val="00037035"/>
    <w:rsid w:val="000A2AE6"/>
    <w:rsid w:val="000A62A6"/>
    <w:rsid w:val="000F7518"/>
    <w:rsid w:val="00105183"/>
    <w:rsid w:val="00153143"/>
    <w:rsid w:val="00157D8F"/>
    <w:rsid w:val="00194F4C"/>
    <w:rsid w:val="001D5DAF"/>
    <w:rsid w:val="00264C47"/>
    <w:rsid w:val="002B6B8E"/>
    <w:rsid w:val="003D06B1"/>
    <w:rsid w:val="00475335"/>
    <w:rsid w:val="00477D9A"/>
    <w:rsid w:val="004A0BD3"/>
    <w:rsid w:val="004A5E17"/>
    <w:rsid w:val="004C697C"/>
    <w:rsid w:val="004E1EDD"/>
    <w:rsid w:val="005271FC"/>
    <w:rsid w:val="00575456"/>
    <w:rsid w:val="00577D24"/>
    <w:rsid w:val="00601AC9"/>
    <w:rsid w:val="00671B3C"/>
    <w:rsid w:val="00672C55"/>
    <w:rsid w:val="006E19CA"/>
    <w:rsid w:val="00832D76"/>
    <w:rsid w:val="00862263"/>
    <w:rsid w:val="008919BC"/>
    <w:rsid w:val="00906B33"/>
    <w:rsid w:val="00907DFD"/>
    <w:rsid w:val="00992214"/>
    <w:rsid w:val="009E77CC"/>
    <w:rsid w:val="00A06596"/>
    <w:rsid w:val="00A37E41"/>
    <w:rsid w:val="00A44123"/>
    <w:rsid w:val="00A457F5"/>
    <w:rsid w:val="00A62597"/>
    <w:rsid w:val="00B647D6"/>
    <w:rsid w:val="00B825A2"/>
    <w:rsid w:val="00B87222"/>
    <w:rsid w:val="00C700C6"/>
    <w:rsid w:val="00CB64C1"/>
    <w:rsid w:val="00DA3621"/>
    <w:rsid w:val="00DE2B5A"/>
    <w:rsid w:val="00DF25C5"/>
    <w:rsid w:val="00E36584"/>
    <w:rsid w:val="00E41716"/>
    <w:rsid w:val="00EC1CB1"/>
    <w:rsid w:val="00EC47E1"/>
    <w:rsid w:val="00F37A20"/>
    <w:rsid w:val="00F5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A2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Tie</cp:lastModifiedBy>
  <cp:revision>26</cp:revision>
  <dcterms:created xsi:type="dcterms:W3CDTF">2011-10-05T13:37:00Z</dcterms:created>
  <dcterms:modified xsi:type="dcterms:W3CDTF">2011-10-06T00:15:00Z</dcterms:modified>
</cp:coreProperties>
</file>