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39" w:rsidRPr="00567680" w:rsidRDefault="00B27BDC" w:rsidP="00567680">
      <w:pPr>
        <w:jc w:val="center"/>
        <w:rPr>
          <w:b/>
        </w:rPr>
      </w:pPr>
      <w:r w:rsidRPr="00567680">
        <w:rPr>
          <w:b/>
        </w:rPr>
        <w:t>BÀI TẬP TUẦN 4</w:t>
      </w:r>
    </w:p>
    <w:p w:rsidR="00B27BDC" w:rsidRDefault="00B27BDC">
      <w:r>
        <w:t xml:space="preserve">6) F1 = {BG </w:t>
      </w:r>
      <w:r>
        <w:sym w:font="Wingdings" w:char="F0E8"/>
      </w:r>
      <w:r>
        <w:t xml:space="preserve"> DE, D </w:t>
      </w:r>
      <w:r>
        <w:sym w:font="Wingdings" w:char="F0E8"/>
      </w:r>
      <w:r>
        <w:t>E, E</w:t>
      </w:r>
      <w:r>
        <w:sym w:font="Wingdings" w:char="F0E8"/>
      </w:r>
      <w:r>
        <w:t>D, MH</w:t>
      </w:r>
      <w:r>
        <w:sym w:font="Wingdings" w:char="F0E8"/>
      </w:r>
      <w:r>
        <w:t>VBG</w:t>
      </w:r>
      <w:r w:rsidRPr="00B27BDC">
        <w:t>D</w:t>
      </w:r>
      <w:r>
        <w:t>E }</w:t>
      </w:r>
    </w:p>
    <w:p w:rsidR="00B27BDC" w:rsidRDefault="00B27BDC">
      <w:r>
        <w:t xml:space="preserve">F2 = { BG </w:t>
      </w:r>
      <w:r>
        <w:sym w:font="Wingdings" w:char="F0E8"/>
      </w:r>
      <w:r>
        <w:t xml:space="preserve"> DEAT, D </w:t>
      </w:r>
      <w:r>
        <w:sym w:font="Wingdings" w:char="F0E8"/>
      </w:r>
      <w:r>
        <w:t>E, GD</w:t>
      </w:r>
      <w:r>
        <w:sym w:font="Wingdings" w:char="F0E8"/>
      </w:r>
      <w:r>
        <w:t xml:space="preserve">A, E </w:t>
      </w:r>
      <w:r>
        <w:sym w:font="Wingdings" w:char="F0E8"/>
      </w:r>
      <w:r>
        <w:t xml:space="preserve"> D,  AG </w:t>
      </w:r>
      <w:r>
        <w:sym w:font="Wingdings" w:char="F0E8"/>
      </w:r>
      <w:r>
        <w:t xml:space="preserve"> DE}</w:t>
      </w:r>
    </w:p>
    <w:p w:rsidR="00B27BDC" w:rsidRDefault="00B27BDC">
      <w:r>
        <w:t xml:space="preserve">F3 = {D </w:t>
      </w:r>
      <w:r>
        <w:sym w:font="Wingdings" w:char="F0E8"/>
      </w:r>
      <w:r>
        <w:t xml:space="preserve"> YCE, E </w:t>
      </w:r>
      <w:r>
        <w:sym w:font="Wingdings" w:char="F0E8"/>
      </w:r>
      <w:r>
        <w:t xml:space="preserve"> D }</w:t>
      </w:r>
    </w:p>
    <w:p w:rsidR="00B27BDC" w:rsidRDefault="00B27BDC">
      <w:r>
        <w:t xml:space="preserve">F4 = { C </w:t>
      </w:r>
      <w:r>
        <w:sym w:font="Wingdings" w:char="F0E8"/>
      </w:r>
      <w:r>
        <w:t xml:space="preserve"> Z }</w:t>
      </w:r>
    </w:p>
    <w:p w:rsidR="00B27BDC" w:rsidRDefault="00B27BDC">
      <w:r>
        <w:t xml:space="preserve">F5 = { D </w:t>
      </w:r>
      <w:r>
        <w:sym w:font="Wingdings" w:char="F0E8"/>
      </w:r>
      <w:r>
        <w:t xml:space="preserve"> CE, GD </w:t>
      </w:r>
      <w:r>
        <w:sym w:font="Wingdings" w:char="F0E8"/>
      </w:r>
      <w:r>
        <w:t xml:space="preserve"> A, E </w:t>
      </w:r>
      <w:r>
        <w:sym w:font="Wingdings" w:char="F0E8"/>
      </w:r>
      <w:r>
        <w:t xml:space="preserve"> DC, AG </w:t>
      </w:r>
      <w:r>
        <w:sym w:font="Wingdings" w:char="F0E8"/>
      </w:r>
      <w:r>
        <w:t xml:space="preserve"> DECX}</w:t>
      </w:r>
    </w:p>
    <w:p w:rsidR="00B27BDC" w:rsidRDefault="00B27BDC" w:rsidP="00B27BDC">
      <w:r>
        <w:t>X</w:t>
      </w:r>
      <w:r w:rsidRPr="00B27BDC">
        <w:t>ét</w:t>
      </w:r>
      <w:r>
        <w:t xml:space="preserve"> Q1: </w:t>
      </w:r>
    </w:p>
    <w:p w:rsidR="00B27BDC" w:rsidRDefault="00B27BDC" w:rsidP="00567680">
      <w:pPr>
        <w:pStyle w:val="ListParagraph"/>
        <w:numPr>
          <w:ilvl w:val="0"/>
          <w:numId w:val="1"/>
        </w:numPr>
      </w:pPr>
      <w:r>
        <w:t>đ</w:t>
      </w:r>
      <w:r w:rsidRPr="00B27BDC">
        <w:t>ạt</w:t>
      </w:r>
      <w:r>
        <w:t xml:space="preserve"> d</w:t>
      </w:r>
      <w:r w:rsidRPr="00B27BDC">
        <w:t>ạng</w:t>
      </w:r>
      <w:r>
        <w:t xml:space="preserve"> chu</w:t>
      </w:r>
      <w:r w:rsidRPr="00B27BDC">
        <w:t>ẩn</w:t>
      </w:r>
      <w:r>
        <w:t xml:space="preserve"> 2 thu</w:t>
      </w:r>
      <w:r w:rsidRPr="00B27BDC">
        <w:t>ộc</w:t>
      </w:r>
      <w:r>
        <w:t xml:space="preserve"> t</w:t>
      </w:r>
      <w:r w:rsidRPr="00B27BDC">
        <w:t>ính</w:t>
      </w:r>
      <w:r>
        <w:t xml:space="preserve"> kh</w:t>
      </w:r>
      <w:r w:rsidRPr="00B27BDC">
        <w:t>ô</w:t>
      </w:r>
      <w:r>
        <w:t>ng kh</w:t>
      </w:r>
      <w:r w:rsidRPr="00B27BDC">
        <w:t>óa</w:t>
      </w:r>
      <w:r>
        <w:t xml:space="preserve"> ph</w:t>
      </w:r>
      <w:r w:rsidRPr="00B27BDC">
        <w:t>ụ</w:t>
      </w:r>
      <w:r>
        <w:t xml:space="preserve"> thu</w:t>
      </w:r>
      <w:r w:rsidRPr="00B27BDC">
        <w:t>ộc</w:t>
      </w:r>
      <w:r>
        <w:t xml:space="preserve"> đ</w:t>
      </w:r>
      <w:r w:rsidRPr="00B27BDC">
        <w:t>ầy</w:t>
      </w:r>
      <w:r>
        <w:t xml:space="preserve"> </w:t>
      </w:r>
      <w:r w:rsidRPr="00B27BDC">
        <w:t>đủ</w:t>
      </w:r>
      <w:r>
        <w:t xml:space="preserve"> v</w:t>
      </w:r>
      <w:r w:rsidRPr="00B27BDC">
        <w:t>ào</w:t>
      </w:r>
      <w:r>
        <w:t xml:space="preserve"> thu</w:t>
      </w:r>
      <w:r w:rsidRPr="00B27BDC">
        <w:t>ộc</w:t>
      </w:r>
      <w:r>
        <w:t xml:space="preserve"> t</w:t>
      </w:r>
      <w:r w:rsidRPr="00B27BDC">
        <w:t>ính</w:t>
      </w:r>
      <w:r>
        <w:t xml:space="preserve"> kh</w:t>
      </w:r>
      <w:r w:rsidRPr="00B27BDC">
        <w:t>óa</w:t>
      </w:r>
      <w:r>
        <w:t xml:space="preserve">, </w:t>
      </w:r>
    </w:p>
    <w:p w:rsidR="00B27BDC" w:rsidRDefault="00966AB2" w:rsidP="00567680">
      <w:pPr>
        <w:pStyle w:val="ListParagraph"/>
        <w:numPr>
          <w:ilvl w:val="0"/>
          <w:numId w:val="1"/>
        </w:numPr>
      </w:pPr>
      <w:r>
        <w:t>kh</w:t>
      </w:r>
      <w:r w:rsidRPr="00966AB2">
        <w:t>ô</w:t>
      </w:r>
      <w:r>
        <w:t xml:space="preserve">ng </w:t>
      </w: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  <w:r>
        <w:t xml:space="preserve"> (MH </w:t>
      </w:r>
      <w:r>
        <w:sym w:font="Wingdings" w:char="F0E8"/>
      </w:r>
      <w:r>
        <w:t xml:space="preserve"> VBG</w:t>
      </w:r>
      <w:r w:rsidRPr="00966AB2">
        <w:t>D</w:t>
      </w:r>
      <w:r>
        <w:t xml:space="preserve">E, BG </w:t>
      </w:r>
      <w:r>
        <w:sym w:font="Wingdings" w:char="F0E8"/>
      </w:r>
      <w:r>
        <w:t xml:space="preserve"> DE, MH </w:t>
      </w:r>
      <w:r>
        <w:sym w:font="Wingdings" w:char="F0E8"/>
      </w:r>
      <w:r>
        <w:t xml:space="preserve"> DE)</w:t>
      </w:r>
    </w:p>
    <w:p w:rsidR="00966AB2" w:rsidRDefault="00966AB2" w:rsidP="00B27BDC">
      <w:r>
        <w:t>X</w:t>
      </w:r>
      <w:r w:rsidRPr="00966AB2">
        <w:t>ét</w:t>
      </w:r>
      <w:r>
        <w:t xml:space="preserve"> Q2: </w:t>
      </w:r>
    </w:p>
    <w:p w:rsidR="00966AB2" w:rsidRDefault="00966AB2" w:rsidP="00567680">
      <w:pPr>
        <w:pStyle w:val="ListParagraph"/>
        <w:numPr>
          <w:ilvl w:val="0"/>
          <w:numId w:val="2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966AB2" w:rsidRDefault="00966AB2" w:rsidP="00567680">
      <w:pPr>
        <w:pStyle w:val="ListParagraph"/>
        <w:numPr>
          <w:ilvl w:val="0"/>
          <w:numId w:val="2"/>
        </w:numPr>
      </w:pPr>
      <w:r>
        <w:t>kh</w:t>
      </w:r>
      <w:r w:rsidRPr="00966AB2">
        <w:t>ô</w:t>
      </w:r>
      <w:r>
        <w:t xml:space="preserve">ng </w:t>
      </w: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  <w:r>
        <w:t xml:space="preserve"> (DG </w:t>
      </w:r>
      <w:r>
        <w:sym w:font="Wingdings" w:char="F0E8"/>
      </w:r>
      <w:r>
        <w:t>DE</w:t>
      </w:r>
      <w:r w:rsidRPr="00966AB2">
        <w:t xml:space="preserve"> A</w:t>
      </w:r>
      <w:r>
        <w:t>T, D</w:t>
      </w:r>
      <w:r>
        <w:sym w:font="Wingdings" w:char="F0E8"/>
      </w:r>
      <w:r>
        <w:t xml:space="preserve"> E, BG </w:t>
      </w:r>
      <w:r>
        <w:sym w:font="Wingdings" w:char="F0E8"/>
      </w:r>
      <w:r>
        <w:t xml:space="preserve"> E)</w:t>
      </w:r>
    </w:p>
    <w:p w:rsidR="00966AB2" w:rsidRDefault="00966AB2" w:rsidP="00B27BDC">
      <w:r>
        <w:t>X</w:t>
      </w:r>
      <w:r w:rsidRPr="00966AB2">
        <w:t>ét</w:t>
      </w:r>
      <w:r>
        <w:t xml:space="preserve"> Q3:</w:t>
      </w:r>
    </w:p>
    <w:p w:rsidR="00966AB2" w:rsidRDefault="00966AB2" w:rsidP="00567680">
      <w:pPr>
        <w:pStyle w:val="ListParagraph"/>
        <w:numPr>
          <w:ilvl w:val="0"/>
          <w:numId w:val="3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966AB2" w:rsidRDefault="00966AB2" w:rsidP="00567680">
      <w:pPr>
        <w:pStyle w:val="ListParagraph"/>
        <w:numPr>
          <w:ilvl w:val="0"/>
          <w:numId w:val="3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7B031E" w:rsidRDefault="007B031E" w:rsidP="00567680">
      <w:pPr>
        <w:pStyle w:val="ListParagraph"/>
        <w:numPr>
          <w:ilvl w:val="0"/>
          <w:numId w:val="3"/>
        </w:numPr>
      </w:pPr>
      <w:r>
        <w:t>ch</w:t>
      </w:r>
      <w:r w:rsidRPr="007B031E">
        <w:t>ưa</w:t>
      </w:r>
      <w:r>
        <w:t xml:space="preserve"> </w:t>
      </w:r>
      <w:r w:rsidRPr="007B031E">
        <w:t>đạt</w:t>
      </w:r>
      <w:r>
        <w:t xml:space="preserve"> DC BCK v</w:t>
      </w:r>
      <w:r w:rsidRPr="007B031E">
        <w:t>ì</w:t>
      </w:r>
      <w:r>
        <w:t xml:space="preserve"> m</w:t>
      </w:r>
      <w:r w:rsidRPr="007B031E">
        <w:t>ỗi</w:t>
      </w:r>
      <w:r>
        <w:t xml:space="preserve"> v</w:t>
      </w:r>
      <w:r w:rsidRPr="007B031E">
        <w:t>ế</w:t>
      </w:r>
      <w:r>
        <w:t xml:space="preserve"> tr</w:t>
      </w:r>
      <w:r w:rsidRPr="007B031E">
        <w:t>ái</w:t>
      </w:r>
      <w:r>
        <w:t xml:space="preserve"> ch</w:t>
      </w:r>
      <w:r w:rsidRPr="007B031E">
        <w:t>ưa</w:t>
      </w:r>
      <w:r>
        <w:t xml:space="preserve"> ph</w:t>
      </w:r>
      <w:r w:rsidRPr="007B031E">
        <w:t>ải</w:t>
      </w:r>
      <w:r>
        <w:t xml:space="preserve"> l</w:t>
      </w:r>
      <w:r w:rsidRPr="007B031E">
        <w:t>à</w:t>
      </w:r>
      <w:r>
        <w:t xml:space="preserve"> si</w:t>
      </w:r>
      <w:r w:rsidRPr="007B031E">
        <w:t>ê</w:t>
      </w:r>
      <w:r>
        <w:t>u kh</w:t>
      </w:r>
      <w:r w:rsidRPr="007B031E">
        <w:t>óa</w:t>
      </w:r>
    </w:p>
    <w:p w:rsidR="007B031E" w:rsidRDefault="007B031E" w:rsidP="00B27BDC">
      <w:r>
        <w:t>X</w:t>
      </w:r>
      <w:r w:rsidRPr="007B031E">
        <w:t>ét</w:t>
      </w:r>
      <w:r>
        <w:t xml:space="preserve"> Q4:</w:t>
      </w:r>
    </w:p>
    <w:p w:rsidR="007B031E" w:rsidRDefault="007B031E" w:rsidP="00DB525D">
      <w:pPr>
        <w:pStyle w:val="ListParagraph"/>
        <w:numPr>
          <w:ilvl w:val="0"/>
          <w:numId w:val="4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7B031E" w:rsidRDefault="007B031E" w:rsidP="00DB525D">
      <w:pPr>
        <w:pStyle w:val="ListParagraph"/>
        <w:numPr>
          <w:ilvl w:val="0"/>
          <w:numId w:val="4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7B031E" w:rsidRDefault="007B031E" w:rsidP="00DB525D">
      <w:pPr>
        <w:pStyle w:val="ListParagraph"/>
        <w:numPr>
          <w:ilvl w:val="0"/>
          <w:numId w:val="4"/>
        </w:numPr>
      </w:pPr>
      <w:r w:rsidRPr="007B031E">
        <w:t>đạt</w:t>
      </w:r>
      <w:r>
        <w:t xml:space="preserve"> DC BCK v</w:t>
      </w:r>
      <w:r w:rsidRPr="007B031E">
        <w:t>ì</w:t>
      </w:r>
      <w:r>
        <w:t xml:space="preserve"> ch</w:t>
      </w:r>
      <w:r w:rsidRPr="007B031E">
        <w:t>ỉ</w:t>
      </w:r>
      <w:r>
        <w:t xml:space="preserve"> c</w:t>
      </w:r>
      <w:r w:rsidRPr="007B031E">
        <w:t>ó</w:t>
      </w:r>
      <w:r>
        <w:t xml:space="preserve"> PHT C </w:t>
      </w:r>
      <w:r>
        <w:sym w:font="Wingdings" w:char="F0E8"/>
      </w:r>
      <w:r>
        <w:t xml:space="preserve"> Z m</w:t>
      </w:r>
      <w:r w:rsidRPr="007B031E">
        <w:t>à</w:t>
      </w:r>
      <w:r>
        <w:t xml:space="preserve"> C l</w:t>
      </w:r>
      <w:r w:rsidRPr="007B031E">
        <w:t>à</w:t>
      </w:r>
      <w:r>
        <w:t xml:space="preserve"> kh</w:t>
      </w:r>
      <w:r w:rsidRPr="007B031E">
        <w:t>óa</w:t>
      </w:r>
    </w:p>
    <w:p w:rsidR="007B031E" w:rsidRPr="00567680" w:rsidRDefault="00D5334B" w:rsidP="00B27BDC">
      <w:pPr>
        <w:rPr>
          <w:b/>
          <w:u w:val="single"/>
        </w:rPr>
      </w:pPr>
      <w:r w:rsidRPr="00567680">
        <w:rPr>
          <w:b/>
          <w:u w:val="single"/>
        </w:rPr>
        <w:t>Xét Q5:</w:t>
      </w:r>
    </w:p>
    <w:p w:rsidR="00D5334B" w:rsidRPr="00567680" w:rsidRDefault="00D5334B" w:rsidP="00B27BDC">
      <w:pPr>
        <w:rPr>
          <w:i/>
          <w:u w:val="single"/>
        </w:rPr>
      </w:pPr>
      <w:r w:rsidRPr="00567680">
        <w:rPr>
          <w:i/>
          <w:u w:val="single"/>
        </w:rPr>
        <w:t xml:space="preserve">AG làm khóa: </w:t>
      </w:r>
    </w:p>
    <w:p w:rsidR="00D5334B" w:rsidRDefault="00D5334B" w:rsidP="00DB525D">
      <w:pPr>
        <w:pStyle w:val="ListParagraph"/>
        <w:numPr>
          <w:ilvl w:val="0"/>
          <w:numId w:val="5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D5334B" w:rsidRDefault="00D5334B" w:rsidP="00DB525D">
      <w:pPr>
        <w:pStyle w:val="ListParagraph"/>
        <w:numPr>
          <w:ilvl w:val="0"/>
          <w:numId w:val="5"/>
        </w:numPr>
      </w:pPr>
      <w:r>
        <w:t>kh</w:t>
      </w:r>
      <w:r w:rsidRPr="00966AB2">
        <w:t>ô</w:t>
      </w:r>
      <w:r>
        <w:t xml:space="preserve">ng </w:t>
      </w: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  <w:r>
        <w:t xml:space="preserve"> (AG </w:t>
      </w:r>
      <w:r>
        <w:sym w:font="Wingdings" w:char="F0E8"/>
      </w:r>
      <w:r>
        <w:t xml:space="preserve"> DEC</w:t>
      </w:r>
      <w:r w:rsidRPr="00D5334B">
        <w:t xml:space="preserve"> X</w:t>
      </w:r>
      <w:r>
        <w:t xml:space="preserve">, D </w:t>
      </w:r>
      <w:r>
        <w:sym w:font="Wingdings" w:char="F0E0"/>
      </w:r>
      <w:r>
        <w:t xml:space="preserve"> E)</w:t>
      </w:r>
    </w:p>
    <w:p w:rsidR="005345F2" w:rsidRPr="00DB525D" w:rsidRDefault="005345F2" w:rsidP="00B27BDC">
      <w:pPr>
        <w:rPr>
          <w:i/>
          <w:u w:val="single"/>
        </w:rPr>
      </w:pPr>
      <w:r w:rsidRPr="00DB525D">
        <w:rPr>
          <w:i/>
          <w:u w:val="single"/>
        </w:rPr>
        <w:lastRenderedPageBreak/>
        <w:t>GE làm khóa:</w:t>
      </w:r>
    </w:p>
    <w:p w:rsidR="005345F2" w:rsidRDefault="005345F2" w:rsidP="00DB525D">
      <w:pPr>
        <w:pStyle w:val="ListParagraph"/>
        <w:numPr>
          <w:ilvl w:val="0"/>
          <w:numId w:val="6"/>
        </w:numPr>
      </w:pPr>
      <w:r>
        <w:t>Kh</w:t>
      </w:r>
      <w:r w:rsidRPr="005345F2">
        <w:t>ô</w:t>
      </w:r>
      <w:r>
        <w:t xml:space="preserve">ng </w:t>
      </w:r>
      <w:r w:rsidRPr="005345F2">
        <w:t>đạt</w:t>
      </w:r>
      <w:r>
        <w:t xml:space="preserve"> d</w:t>
      </w:r>
      <w:r w:rsidRPr="005345F2">
        <w:t>ạng</w:t>
      </w:r>
      <w:r>
        <w:t xml:space="preserve"> chu</w:t>
      </w:r>
      <w:r w:rsidRPr="005345F2">
        <w:t>ẩn</w:t>
      </w:r>
      <w:r>
        <w:t xml:space="preserve"> 2 do t</w:t>
      </w:r>
      <w:r w:rsidRPr="005345F2">
        <w:t>ồn</w:t>
      </w:r>
      <w:r>
        <w:t xml:space="preserve"> t</w:t>
      </w:r>
      <w:r w:rsidRPr="005345F2">
        <w:t>ại</w:t>
      </w:r>
      <w:r>
        <w:t xml:space="preserve"> thu</w:t>
      </w:r>
      <w:r w:rsidRPr="005345F2">
        <w:t>ộc</w:t>
      </w:r>
      <w:r>
        <w:t xml:space="preserve"> t</w:t>
      </w:r>
      <w:r w:rsidRPr="005345F2">
        <w:t>ính</w:t>
      </w:r>
      <w:r>
        <w:t xml:space="preserve"> kh</w:t>
      </w:r>
      <w:r w:rsidRPr="005345F2">
        <w:t>ô</w:t>
      </w:r>
      <w:r>
        <w:t>ng kh</w:t>
      </w:r>
      <w:r w:rsidRPr="005345F2">
        <w:t>óa</w:t>
      </w:r>
      <w:r>
        <w:t xml:space="preserve"> ph</w:t>
      </w:r>
      <w:r w:rsidRPr="005345F2">
        <w:t>ụ</w:t>
      </w:r>
      <w:r>
        <w:t xml:space="preserve"> thu</w:t>
      </w:r>
      <w:r w:rsidRPr="005345F2">
        <w:t>ộc</w:t>
      </w:r>
      <w:r>
        <w:t xml:space="preserve"> đ</w:t>
      </w:r>
      <w:r w:rsidRPr="005345F2">
        <w:t>ầy</w:t>
      </w:r>
      <w:r>
        <w:t xml:space="preserve"> </w:t>
      </w:r>
      <w:r w:rsidRPr="005345F2">
        <w:t>đủ</w:t>
      </w:r>
      <w:r>
        <w:t xml:space="preserve"> v</w:t>
      </w:r>
      <w:r w:rsidRPr="005345F2">
        <w:t>ào</w:t>
      </w:r>
      <w:r>
        <w:t xml:space="preserve"> thu</w:t>
      </w:r>
      <w:r w:rsidRPr="005345F2">
        <w:t>ộc</w:t>
      </w:r>
      <w:r>
        <w:t xml:space="preserve"> t</w:t>
      </w:r>
      <w:r w:rsidRPr="005345F2">
        <w:t>ính</w:t>
      </w:r>
      <w:r>
        <w:t xml:space="preserve"> kh</w:t>
      </w:r>
      <w:r w:rsidRPr="005345F2">
        <w:t>óa</w:t>
      </w:r>
      <w:r>
        <w:t xml:space="preserve"> (E </w:t>
      </w:r>
      <w:r>
        <w:sym w:font="Wingdings" w:char="F0E8"/>
      </w:r>
      <w:r>
        <w:t xml:space="preserve"> D)</w:t>
      </w:r>
    </w:p>
    <w:p w:rsidR="005345F2" w:rsidRPr="00567680" w:rsidRDefault="005345F2" w:rsidP="00B27BDC">
      <w:pPr>
        <w:rPr>
          <w:i/>
          <w:u w:val="single"/>
        </w:rPr>
      </w:pPr>
      <w:r w:rsidRPr="00567680">
        <w:rPr>
          <w:i/>
          <w:u w:val="single"/>
        </w:rPr>
        <w:t>GD làm khóa</w:t>
      </w:r>
    </w:p>
    <w:p w:rsidR="005345F2" w:rsidRDefault="005345F2" w:rsidP="00DB525D">
      <w:pPr>
        <w:pStyle w:val="ListParagraph"/>
        <w:numPr>
          <w:ilvl w:val="0"/>
          <w:numId w:val="6"/>
        </w:numPr>
      </w:pPr>
      <w:r>
        <w:t>Kh</w:t>
      </w:r>
      <w:r w:rsidRPr="005345F2">
        <w:t>ô</w:t>
      </w:r>
      <w:r>
        <w:t xml:space="preserve">ng </w:t>
      </w:r>
      <w:r w:rsidRPr="005345F2">
        <w:t>đạt</w:t>
      </w:r>
      <w:r>
        <w:t xml:space="preserve"> d</w:t>
      </w:r>
      <w:r w:rsidRPr="005345F2">
        <w:t>ạng</w:t>
      </w:r>
      <w:r>
        <w:t xml:space="preserve"> chu</w:t>
      </w:r>
      <w:r w:rsidRPr="005345F2">
        <w:t>ẩn</w:t>
      </w:r>
      <w:r>
        <w:t xml:space="preserve"> 2 do t</w:t>
      </w:r>
      <w:r w:rsidRPr="005345F2">
        <w:t>ồn</w:t>
      </w:r>
      <w:r>
        <w:t xml:space="preserve"> t</w:t>
      </w:r>
      <w:r w:rsidRPr="005345F2">
        <w:t>ại</w:t>
      </w:r>
      <w:r>
        <w:t xml:space="preserve"> thu</w:t>
      </w:r>
      <w:r w:rsidRPr="005345F2">
        <w:t>ộc</w:t>
      </w:r>
      <w:r>
        <w:t xml:space="preserve"> t</w:t>
      </w:r>
      <w:r w:rsidRPr="005345F2">
        <w:t>ính</w:t>
      </w:r>
      <w:r>
        <w:t xml:space="preserve"> kh</w:t>
      </w:r>
      <w:r w:rsidRPr="005345F2">
        <w:t>ô</w:t>
      </w:r>
      <w:r>
        <w:t>ng kh</w:t>
      </w:r>
      <w:r w:rsidRPr="005345F2">
        <w:t>óa</w:t>
      </w:r>
      <w:r>
        <w:t xml:space="preserve"> ph</w:t>
      </w:r>
      <w:r w:rsidRPr="005345F2">
        <w:t>ụ</w:t>
      </w:r>
      <w:r>
        <w:t xml:space="preserve"> thu</w:t>
      </w:r>
      <w:r w:rsidRPr="005345F2">
        <w:t>ộc</w:t>
      </w:r>
      <w:r>
        <w:t xml:space="preserve"> đ</w:t>
      </w:r>
      <w:r w:rsidRPr="005345F2">
        <w:t>ầy</w:t>
      </w:r>
      <w:r>
        <w:t xml:space="preserve"> </w:t>
      </w:r>
      <w:r w:rsidRPr="005345F2">
        <w:t>đủ</w:t>
      </w:r>
      <w:r>
        <w:t xml:space="preserve"> v</w:t>
      </w:r>
      <w:r w:rsidRPr="005345F2">
        <w:t>ào</w:t>
      </w:r>
      <w:r>
        <w:t xml:space="preserve"> thu</w:t>
      </w:r>
      <w:r w:rsidRPr="005345F2">
        <w:t>ộc</w:t>
      </w:r>
      <w:r>
        <w:t xml:space="preserve"> t</w:t>
      </w:r>
      <w:r w:rsidRPr="005345F2">
        <w:t>ính</w:t>
      </w:r>
      <w:r>
        <w:t xml:space="preserve"> kh</w:t>
      </w:r>
      <w:r w:rsidRPr="005345F2">
        <w:t>óa</w:t>
      </w:r>
      <w:r>
        <w:t xml:space="preserve"> (D </w:t>
      </w:r>
      <w:r>
        <w:sym w:font="Wingdings" w:char="F0E8"/>
      </w:r>
      <w:r>
        <w:t xml:space="preserve"> E)</w:t>
      </w:r>
    </w:p>
    <w:p w:rsidR="005345F2" w:rsidRDefault="008272FA" w:rsidP="00B27BDC">
      <w:r>
        <w:t>=&gt; C</w:t>
      </w:r>
      <w:r w:rsidRPr="008272FA">
        <w:t>ấu</w:t>
      </w:r>
      <w:r>
        <w:t xml:space="preserve"> tr</w:t>
      </w:r>
      <w:r w:rsidRPr="008272FA">
        <w:t>ú</w:t>
      </w:r>
      <w:r>
        <w:t>c lư</w:t>
      </w:r>
      <w:r w:rsidRPr="008272FA">
        <w:t>ợc</w:t>
      </w:r>
      <w:r>
        <w:t xml:space="preserve"> </w:t>
      </w:r>
      <w:r w:rsidRPr="008272FA">
        <w:t>đồ</w:t>
      </w:r>
      <w:r>
        <w:t xml:space="preserve"> t</w:t>
      </w:r>
      <w:r w:rsidRPr="008272FA">
        <w:t>ốt</w:t>
      </w:r>
      <w:r w:rsidR="00C413DA">
        <w:t xml:space="preserve">  C</w:t>
      </w:r>
      <w:r w:rsidR="00567680">
        <w:t xml:space="preserve"> </w:t>
      </w:r>
      <w:r w:rsidR="00567680" w:rsidRPr="00567680">
        <w:t>đạt</w:t>
      </w:r>
      <w:r w:rsidR="00567680">
        <w:t xml:space="preserve"> d</w:t>
      </w:r>
      <w:r w:rsidR="00567680" w:rsidRPr="00567680">
        <w:t>ạng</w:t>
      </w:r>
      <w:r w:rsidR="00567680">
        <w:t xml:space="preserve"> chu</w:t>
      </w:r>
      <w:r w:rsidR="00567680" w:rsidRPr="00567680">
        <w:t>ẩn</w:t>
      </w:r>
      <w:r w:rsidR="00567680">
        <w:t xml:space="preserve"> 2</w:t>
      </w:r>
    </w:p>
    <w:p w:rsidR="00D5334B" w:rsidRDefault="000B4B20" w:rsidP="00B27BDC">
      <w:r>
        <w:t>b</w:t>
      </w:r>
      <w:r w:rsidR="005345F2">
        <w:t>) Trong C c</w:t>
      </w:r>
      <w:r w:rsidR="005345F2" w:rsidRPr="005345F2">
        <w:t>ó</w:t>
      </w:r>
      <w:r w:rsidR="005345F2">
        <w:t xml:space="preserve"> tr</w:t>
      </w:r>
      <w:r w:rsidR="005345F2" w:rsidRPr="005345F2">
        <w:t>ùng</w:t>
      </w:r>
      <w:r w:rsidR="005345F2">
        <w:t xml:space="preserve"> l</w:t>
      </w:r>
      <w:r w:rsidR="005345F2" w:rsidRPr="005345F2">
        <w:t>ắp</w:t>
      </w:r>
      <w:r w:rsidR="005345F2">
        <w:t xml:space="preserve"> th</w:t>
      </w:r>
      <w:r w:rsidR="005345F2" w:rsidRPr="005345F2">
        <w:t>ô</w:t>
      </w:r>
      <w:r w:rsidR="005345F2">
        <w:t>ng tin</w:t>
      </w:r>
      <w:r>
        <w:t xml:space="preserve">, </w:t>
      </w:r>
      <w:r w:rsidRPr="000B4B20">
        <w:t>đó</w:t>
      </w:r>
      <w:r>
        <w:t xml:space="preserve"> l</w:t>
      </w:r>
      <w:r w:rsidRPr="000B4B20">
        <w:t>à</w:t>
      </w:r>
      <w:r>
        <w:t xml:space="preserve"> c</w:t>
      </w:r>
      <w:r w:rsidRPr="000B4B20">
        <w:t>ác</w:t>
      </w:r>
      <w:r>
        <w:t xml:space="preserve"> thu</w:t>
      </w:r>
      <w:r w:rsidRPr="000B4B20">
        <w:t>ộc</w:t>
      </w:r>
      <w:r>
        <w:t xml:space="preserve"> t</w:t>
      </w:r>
      <w:r w:rsidRPr="000B4B20">
        <w:t>ính</w:t>
      </w:r>
      <w:r>
        <w:t xml:space="preserve"> kh</w:t>
      </w:r>
      <w:r w:rsidRPr="000B4B20">
        <w:t>ô</w:t>
      </w:r>
      <w:r>
        <w:t>ng kh</w:t>
      </w:r>
      <w:r w:rsidRPr="000B4B20">
        <w:t>óa</w:t>
      </w:r>
      <w:r>
        <w:t xml:space="preserve"> nh</w:t>
      </w:r>
      <w:r w:rsidRPr="000B4B20">
        <w:t>ư</w:t>
      </w:r>
      <w:r>
        <w:t>ng l</w:t>
      </w:r>
      <w:r w:rsidRPr="000B4B20">
        <w:t>ại</w:t>
      </w:r>
      <w:r>
        <w:t xml:space="preserve"> n</w:t>
      </w:r>
      <w:r w:rsidRPr="000B4B20">
        <w:t>ằm</w:t>
      </w:r>
      <w:r>
        <w:t xml:space="preserve"> </w:t>
      </w:r>
      <w:r w:rsidRPr="000B4B20">
        <w:t>ở</w:t>
      </w:r>
      <w:r>
        <w:t xml:space="preserve"> VT c</w:t>
      </w:r>
      <w:r w:rsidRPr="000B4B20">
        <w:t>ủa</w:t>
      </w:r>
      <w:r>
        <w:t xml:space="preserve"> PTH. C</w:t>
      </w:r>
      <w:r w:rsidRPr="000B4B20">
        <w:t>ơ</w:t>
      </w:r>
      <w:r>
        <w:t xml:space="preserve"> ch</w:t>
      </w:r>
      <w:r w:rsidRPr="000B4B20">
        <w:t>ế</w:t>
      </w:r>
      <w:r>
        <w:t xml:space="preserve"> ki</w:t>
      </w:r>
      <w:r w:rsidRPr="000B4B20">
        <w:t>ểm</w:t>
      </w:r>
      <w:r>
        <w:t xml:space="preserve"> tra PTH </w:t>
      </w:r>
      <w:r w:rsidRPr="000B4B20">
        <w:t>đó</w:t>
      </w:r>
      <w:r>
        <w:t xml:space="preserve"> l</w:t>
      </w:r>
      <w:r w:rsidRPr="000B4B20">
        <w:t>à</w:t>
      </w:r>
      <w:r>
        <w:t xml:space="preserve"> c</w:t>
      </w:r>
      <w:r w:rsidRPr="000B4B20">
        <w:t>ơ</w:t>
      </w:r>
      <w:r>
        <w:t xml:space="preserve"> ch</w:t>
      </w:r>
      <w:r w:rsidRPr="000B4B20">
        <w:t>ế</w:t>
      </w:r>
      <w:r>
        <w:t xml:space="preserve"> kh</w:t>
      </w:r>
      <w:r w:rsidRPr="000B4B20">
        <w:t>óa</w:t>
      </w:r>
    </w:p>
    <w:p w:rsidR="005345F2" w:rsidRDefault="005345F2" w:rsidP="00B27BDC">
      <w:r>
        <w:t xml:space="preserve">7) </w:t>
      </w:r>
    </w:p>
    <w:p w:rsidR="005345F2" w:rsidRDefault="00B53294" w:rsidP="00B27BDC">
      <w:r>
        <w:t xml:space="preserve">F1 = { GH </w:t>
      </w:r>
      <w:r>
        <w:sym w:font="Wingdings" w:char="F0E8"/>
      </w:r>
      <w:r>
        <w:t xml:space="preserve"> DCX }</w:t>
      </w:r>
    </w:p>
    <w:p w:rsidR="00B53294" w:rsidRDefault="00B53294" w:rsidP="00B27BDC">
      <w:r>
        <w:t xml:space="preserve">F2 = { CM </w:t>
      </w:r>
      <w:r>
        <w:sym w:font="Wingdings" w:char="F0E8"/>
      </w:r>
      <w:r>
        <w:t>YD }</w:t>
      </w:r>
    </w:p>
    <w:p w:rsidR="00B53294" w:rsidRDefault="00B53294" w:rsidP="00B27BDC">
      <w:r>
        <w:t xml:space="preserve">F3 = { D </w:t>
      </w:r>
      <w:r>
        <w:sym w:font="Wingdings" w:char="F0E8"/>
      </w:r>
      <w:r w:rsidR="00567680">
        <w:t xml:space="preserve"> ABZME, AB </w:t>
      </w:r>
      <w:r w:rsidR="00567680">
        <w:sym w:font="Wingdings" w:char="F0E8"/>
      </w:r>
      <w:r w:rsidR="00567680">
        <w:t xml:space="preserve"> ME</w:t>
      </w:r>
      <w:r>
        <w:t xml:space="preserve">, BE </w:t>
      </w:r>
      <w:r>
        <w:sym w:font="Wingdings" w:char="F0E8"/>
      </w:r>
      <w:r>
        <w:t xml:space="preserve"> AM }</w:t>
      </w:r>
    </w:p>
    <w:p w:rsidR="00B53294" w:rsidRDefault="00B53294" w:rsidP="00B27BDC">
      <w:r>
        <w:t xml:space="preserve">F4 = { AB </w:t>
      </w:r>
      <w:r>
        <w:sym w:font="Wingdings" w:char="F0E8"/>
      </w:r>
      <w:r>
        <w:t xml:space="preserve"> MTE, BE </w:t>
      </w:r>
      <w:r>
        <w:sym w:font="Wingdings" w:char="F0E8"/>
      </w:r>
      <w:r>
        <w:t>AMT }</w:t>
      </w:r>
    </w:p>
    <w:p w:rsidR="00567680" w:rsidRDefault="00567680" w:rsidP="00B27BDC">
      <w:r>
        <w:t>X</w:t>
      </w:r>
      <w:r w:rsidRPr="00567680">
        <w:t>ét</w:t>
      </w:r>
      <w:r>
        <w:t xml:space="preserve"> Q1:</w:t>
      </w:r>
    </w:p>
    <w:p w:rsidR="00567680" w:rsidRDefault="00567680" w:rsidP="00DB525D">
      <w:pPr>
        <w:pStyle w:val="ListParagraph"/>
        <w:numPr>
          <w:ilvl w:val="0"/>
          <w:numId w:val="6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567680" w:rsidRDefault="00567680" w:rsidP="00DB525D">
      <w:pPr>
        <w:pStyle w:val="ListParagraph"/>
        <w:numPr>
          <w:ilvl w:val="0"/>
          <w:numId w:val="6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567680" w:rsidRDefault="00567680" w:rsidP="00DB525D">
      <w:pPr>
        <w:pStyle w:val="ListParagraph"/>
        <w:numPr>
          <w:ilvl w:val="0"/>
          <w:numId w:val="6"/>
        </w:numPr>
      </w:pPr>
      <w:r w:rsidRPr="007B031E">
        <w:t>đạt</w:t>
      </w:r>
      <w:r>
        <w:t xml:space="preserve"> DC BCK v</w:t>
      </w:r>
      <w:r w:rsidRPr="007B031E">
        <w:t>ì</w:t>
      </w:r>
      <w:r>
        <w:t xml:space="preserve"> ch</w:t>
      </w:r>
      <w:r w:rsidRPr="007B031E">
        <w:t>ỉ</w:t>
      </w:r>
      <w:r>
        <w:t xml:space="preserve"> c</w:t>
      </w:r>
      <w:r w:rsidRPr="007B031E">
        <w:t>ó</w:t>
      </w:r>
      <w:r>
        <w:t xml:space="preserve"> PHT GH </w:t>
      </w:r>
      <w:r>
        <w:sym w:font="Wingdings" w:char="F0E8"/>
      </w:r>
      <w:r>
        <w:t xml:space="preserve"> DC</w:t>
      </w:r>
      <w:r w:rsidRPr="00567680">
        <w:t>X</w:t>
      </w:r>
      <w:r>
        <w:t xml:space="preserve"> m</w:t>
      </w:r>
      <w:r w:rsidRPr="007B031E">
        <w:t>à</w:t>
      </w:r>
      <w:r>
        <w:t xml:space="preserve"> C l</w:t>
      </w:r>
      <w:r w:rsidRPr="007B031E">
        <w:t>à</w:t>
      </w:r>
      <w:r>
        <w:t xml:space="preserve"> kh</w:t>
      </w:r>
      <w:r w:rsidRPr="007B031E">
        <w:t>óa</w:t>
      </w:r>
    </w:p>
    <w:p w:rsidR="00567680" w:rsidRDefault="00567680" w:rsidP="00567680">
      <w:r>
        <w:t>X</w:t>
      </w:r>
      <w:r w:rsidRPr="00567680">
        <w:t>ét</w:t>
      </w:r>
      <w:r>
        <w:t xml:space="preserve"> Q2: </w:t>
      </w:r>
    </w:p>
    <w:p w:rsidR="00567680" w:rsidRDefault="00567680" w:rsidP="00DB525D">
      <w:pPr>
        <w:pStyle w:val="ListParagraph"/>
        <w:numPr>
          <w:ilvl w:val="0"/>
          <w:numId w:val="7"/>
        </w:numPr>
      </w:pPr>
      <w:r w:rsidRPr="00966AB2">
        <w:t>đạt</w:t>
      </w:r>
      <w:r>
        <w:t xml:space="preserve"> DC2 v</w:t>
      </w:r>
      <w:r w:rsidRPr="00966AB2">
        <w:t>ì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đ</w:t>
      </w:r>
      <w:r w:rsidRPr="00966AB2">
        <w:t>ầy</w:t>
      </w:r>
      <w:r>
        <w:t xml:space="preserve"> </w:t>
      </w:r>
      <w:r w:rsidRPr="00966AB2">
        <w:t>đủ</w:t>
      </w:r>
      <w:r>
        <w:t xml:space="preserve"> v</w:t>
      </w:r>
      <w:r w:rsidRPr="00966AB2">
        <w:t>ào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óa</w:t>
      </w:r>
    </w:p>
    <w:p w:rsidR="00567680" w:rsidRDefault="00567680" w:rsidP="00DB525D">
      <w:pPr>
        <w:pStyle w:val="ListParagraph"/>
        <w:numPr>
          <w:ilvl w:val="0"/>
          <w:numId w:val="7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567680" w:rsidRDefault="00567680" w:rsidP="00B27BDC">
      <w:pPr>
        <w:pStyle w:val="ListParagraph"/>
        <w:numPr>
          <w:ilvl w:val="0"/>
          <w:numId w:val="7"/>
        </w:numPr>
      </w:pPr>
      <w:r w:rsidRPr="007B031E">
        <w:t>đạt</w:t>
      </w:r>
      <w:r>
        <w:t xml:space="preserve"> DC BCK v</w:t>
      </w:r>
      <w:r w:rsidRPr="007B031E">
        <w:t>ì</w:t>
      </w:r>
      <w:r>
        <w:t xml:space="preserve"> ch</w:t>
      </w:r>
      <w:r w:rsidRPr="007B031E">
        <w:t>ỉ</w:t>
      </w:r>
      <w:r>
        <w:t xml:space="preserve"> c</w:t>
      </w:r>
      <w:r w:rsidRPr="007B031E">
        <w:t>ó</w:t>
      </w:r>
      <w:r>
        <w:t xml:space="preserve"> PHT CM </w:t>
      </w:r>
      <w:r>
        <w:sym w:font="Wingdings" w:char="F0E8"/>
      </w:r>
      <w:r>
        <w:t xml:space="preserve"> Y</w:t>
      </w:r>
      <w:r w:rsidRPr="00567680">
        <w:t xml:space="preserve"> D</w:t>
      </w:r>
      <w:r>
        <w:t xml:space="preserve">  m</w:t>
      </w:r>
      <w:r w:rsidRPr="007B031E">
        <w:t>à</w:t>
      </w:r>
      <w:r>
        <w:t xml:space="preserve"> C l</w:t>
      </w:r>
      <w:r w:rsidRPr="007B031E">
        <w:t>à</w:t>
      </w:r>
      <w:r>
        <w:t xml:space="preserve"> kh</w:t>
      </w:r>
      <w:r w:rsidRPr="007B031E">
        <w:t>óa</w:t>
      </w:r>
    </w:p>
    <w:p w:rsidR="00567680" w:rsidRDefault="00567680" w:rsidP="00B27BDC">
      <w:r>
        <w:t>X</w:t>
      </w:r>
      <w:r w:rsidRPr="00567680">
        <w:t>ét</w:t>
      </w:r>
      <w:r>
        <w:t xml:space="preserve"> Q3: </w:t>
      </w:r>
    </w:p>
    <w:p w:rsidR="00567680" w:rsidRDefault="00567680" w:rsidP="00DB525D">
      <w:pPr>
        <w:pStyle w:val="ListParagraph"/>
        <w:numPr>
          <w:ilvl w:val="0"/>
          <w:numId w:val="8"/>
        </w:numPr>
      </w:pPr>
      <w:r>
        <w:t>đ</w:t>
      </w:r>
      <w:r w:rsidRPr="00B27BDC">
        <w:t>ạt</w:t>
      </w:r>
      <w:r>
        <w:t xml:space="preserve"> d</w:t>
      </w:r>
      <w:r w:rsidRPr="00B27BDC">
        <w:t>ạng</w:t>
      </w:r>
      <w:r>
        <w:t xml:space="preserve"> chu</w:t>
      </w:r>
      <w:r w:rsidRPr="00B27BDC">
        <w:t>ẩn</w:t>
      </w:r>
      <w:r>
        <w:t xml:space="preserve"> 2 thu</w:t>
      </w:r>
      <w:r w:rsidRPr="00B27BDC">
        <w:t>ộc</w:t>
      </w:r>
      <w:r>
        <w:t xml:space="preserve"> t</w:t>
      </w:r>
      <w:r w:rsidRPr="00B27BDC">
        <w:t>ính</w:t>
      </w:r>
      <w:r>
        <w:t xml:space="preserve"> kh</w:t>
      </w:r>
      <w:r w:rsidRPr="00B27BDC">
        <w:t>ô</w:t>
      </w:r>
      <w:r>
        <w:t>ng kh</w:t>
      </w:r>
      <w:r w:rsidRPr="00B27BDC">
        <w:t>óa</w:t>
      </w:r>
      <w:r>
        <w:t xml:space="preserve"> ph</w:t>
      </w:r>
      <w:r w:rsidRPr="00B27BDC">
        <w:t>ụ</w:t>
      </w:r>
      <w:r>
        <w:t xml:space="preserve"> thu</w:t>
      </w:r>
      <w:r w:rsidRPr="00B27BDC">
        <w:t>ộc</w:t>
      </w:r>
      <w:r>
        <w:t xml:space="preserve"> đ</w:t>
      </w:r>
      <w:r w:rsidRPr="00B27BDC">
        <w:t>ầy</w:t>
      </w:r>
      <w:r>
        <w:t xml:space="preserve"> </w:t>
      </w:r>
      <w:r w:rsidRPr="00B27BDC">
        <w:t>đủ</w:t>
      </w:r>
      <w:r>
        <w:t xml:space="preserve"> v</w:t>
      </w:r>
      <w:r w:rsidRPr="00B27BDC">
        <w:t>ào</w:t>
      </w:r>
      <w:r>
        <w:t xml:space="preserve"> thu</w:t>
      </w:r>
      <w:r w:rsidRPr="00B27BDC">
        <w:t>ộc</w:t>
      </w:r>
      <w:r>
        <w:t xml:space="preserve"> t</w:t>
      </w:r>
      <w:r w:rsidRPr="00B27BDC">
        <w:t>ính</w:t>
      </w:r>
      <w:r>
        <w:t xml:space="preserve"> kh</w:t>
      </w:r>
      <w:r w:rsidRPr="00B27BDC">
        <w:t>óa</w:t>
      </w:r>
      <w:r>
        <w:t xml:space="preserve">, </w:t>
      </w:r>
    </w:p>
    <w:p w:rsidR="00567680" w:rsidRDefault="00567680" w:rsidP="00DB525D">
      <w:pPr>
        <w:pStyle w:val="ListParagraph"/>
        <w:numPr>
          <w:ilvl w:val="0"/>
          <w:numId w:val="8"/>
        </w:numPr>
      </w:pPr>
      <w:r>
        <w:t>kh</w:t>
      </w:r>
      <w:r w:rsidRPr="00966AB2">
        <w:t>ô</w:t>
      </w:r>
      <w:r>
        <w:t xml:space="preserve">ng </w:t>
      </w: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  <w:r>
        <w:t xml:space="preserve"> ( D </w:t>
      </w:r>
      <w:r>
        <w:sym w:font="Wingdings" w:char="F0E8"/>
      </w:r>
      <w:r>
        <w:t xml:space="preserve"> ABZME, AB </w:t>
      </w:r>
      <w:r>
        <w:sym w:font="Wingdings" w:char="F0E8"/>
      </w:r>
      <w:r>
        <w:t xml:space="preserve"> ME)</w:t>
      </w:r>
    </w:p>
    <w:p w:rsidR="00C37E02" w:rsidRDefault="00567680" w:rsidP="00C37E02">
      <w:r>
        <w:lastRenderedPageBreak/>
        <w:t>X</w:t>
      </w:r>
      <w:r w:rsidRPr="00567680">
        <w:t>ét</w:t>
      </w:r>
      <w:r>
        <w:t xml:space="preserve"> Q4: </w:t>
      </w:r>
      <w:r w:rsidR="00DB525D">
        <w:t xml:space="preserve"> </w:t>
      </w:r>
      <w:r w:rsidR="00DB525D" w:rsidRPr="00DB525D">
        <w:t>đạt</w:t>
      </w:r>
      <w:r w:rsidR="00DB525D">
        <w:t xml:space="preserve"> d</w:t>
      </w:r>
      <w:r w:rsidR="00DB525D" w:rsidRPr="00DB525D">
        <w:t>ạng</w:t>
      </w:r>
      <w:r w:rsidR="00DB525D">
        <w:t xml:space="preserve"> chu</w:t>
      </w:r>
      <w:r w:rsidR="00DB525D" w:rsidRPr="00DB525D">
        <w:t>ẩn</w:t>
      </w:r>
      <w:r w:rsidR="00DB525D">
        <w:t xml:space="preserve"> 2</w:t>
      </w:r>
      <w:r w:rsidR="00C37E02">
        <w:t xml:space="preserve"> DC2 v</w:t>
      </w:r>
      <w:r w:rsidR="00C37E02" w:rsidRPr="00966AB2">
        <w:t>ì</w:t>
      </w:r>
      <w:r w:rsidR="00C37E02">
        <w:t xml:space="preserve"> thu</w:t>
      </w:r>
      <w:r w:rsidR="00C37E02" w:rsidRPr="00966AB2">
        <w:t>ộc</w:t>
      </w:r>
      <w:r w:rsidR="00C37E02">
        <w:t xml:space="preserve"> t</w:t>
      </w:r>
      <w:r w:rsidR="00C37E02" w:rsidRPr="00966AB2">
        <w:t>ính</w:t>
      </w:r>
      <w:r w:rsidR="00C37E02">
        <w:t xml:space="preserve"> kh</w:t>
      </w:r>
      <w:r w:rsidR="00C37E02" w:rsidRPr="00966AB2">
        <w:t>ô</w:t>
      </w:r>
      <w:r w:rsidR="00C37E02">
        <w:t>ng kh</w:t>
      </w:r>
      <w:r w:rsidR="00C37E02" w:rsidRPr="00966AB2">
        <w:t>óa</w:t>
      </w:r>
      <w:r w:rsidR="00C37E02">
        <w:t xml:space="preserve"> ph</w:t>
      </w:r>
      <w:r w:rsidR="00C37E02" w:rsidRPr="00966AB2">
        <w:t>ụ</w:t>
      </w:r>
      <w:r w:rsidR="00C37E02">
        <w:t xml:space="preserve"> thu</w:t>
      </w:r>
      <w:r w:rsidR="00C37E02" w:rsidRPr="00966AB2">
        <w:t>ộc</w:t>
      </w:r>
      <w:r w:rsidR="00C37E02">
        <w:t xml:space="preserve"> đ</w:t>
      </w:r>
      <w:r w:rsidR="00C37E02" w:rsidRPr="00966AB2">
        <w:t>ầy</w:t>
      </w:r>
      <w:r w:rsidR="00C37E02">
        <w:t xml:space="preserve"> </w:t>
      </w:r>
      <w:r w:rsidR="00C37E02" w:rsidRPr="00966AB2">
        <w:t>đủ</w:t>
      </w:r>
      <w:r w:rsidR="00C37E02">
        <w:t xml:space="preserve"> v</w:t>
      </w:r>
      <w:r w:rsidR="00C37E02" w:rsidRPr="00966AB2">
        <w:t>ào</w:t>
      </w:r>
      <w:r w:rsidR="00C37E02">
        <w:t xml:space="preserve"> thu</w:t>
      </w:r>
      <w:r w:rsidR="00C37E02" w:rsidRPr="00966AB2">
        <w:t>ộc</w:t>
      </w:r>
      <w:r w:rsidR="00C37E02">
        <w:t xml:space="preserve"> t</w:t>
      </w:r>
      <w:r w:rsidR="00C37E02" w:rsidRPr="00966AB2">
        <w:t>ính</w:t>
      </w:r>
      <w:r w:rsidR="00C37E02">
        <w:t xml:space="preserve"> kh</w:t>
      </w:r>
      <w:r w:rsidR="00C37E02" w:rsidRPr="00966AB2">
        <w:t>óa</w:t>
      </w:r>
    </w:p>
    <w:p w:rsidR="00C37E02" w:rsidRDefault="00C37E02" w:rsidP="00C37E02">
      <w:pPr>
        <w:pStyle w:val="ListParagraph"/>
        <w:numPr>
          <w:ilvl w:val="0"/>
          <w:numId w:val="7"/>
        </w:numPr>
      </w:pPr>
      <w:r w:rsidRPr="00966AB2">
        <w:t>đạt</w:t>
      </w:r>
      <w:r>
        <w:t xml:space="preserve"> d</w:t>
      </w:r>
      <w:r w:rsidRPr="00966AB2">
        <w:t>ạng</w:t>
      </w:r>
      <w:r>
        <w:t xml:space="preserve"> chu</w:t>
      </w:r>
      <w:r w:rsidRPr="00966AB2">
        <w:t>ẩ</w:t>
      </w:r>
      <w:r>
        <w:t>n 3 v</w:t>
      </w:r>
      <w:r w:rsidRPr="00966AB2">
        <w:t>ì</w:t>
      </w:r>
      <w:r>
        <w:t xml:space="preserve"> kh</w:t>
      </w:r>
      <w:r w:rsidRPr="00966AB2">
        <w:t>ô</w:t>
      </w:r>
      <w:r>
        <w:t>ng t</w:t>
      </w:r>
      <w:r w:rsidRPr="00966AB2">
        <w:t>ồn</w:t>
      </w:r>
      <w:r>
        <w:t xml:space="preserve"> t</w:t>
      </w:r>
      <w:r w:rsidRPr="00966AB2">
        <w:t>ại</w:t>
      </w:r>
      <w:r>
        <w:t xml:space="preserve"> thu</w:t>
      </w:r>
      <w:r w:rsidRPr="00966AB2">
        <w:t>ộc</w:t>
      </w:r>
      <w:r>
        <w:t xml:space="preserve"> t</w:t>
      </w:r>
      <w:r w:rsidRPr="00966AB2">
        <w:t>ính</w:t>
      </w:r>
      <w:r>
        <w:t xml:space="preserve"> kh</w:t>
      </w:r>
      <w:r w:rsidRPr="00966AB2">
        <w:t>ô</w:t>
      </w:r>
      <w:r>
        <w:t>ng kh</w:t>
      </w:r>
      <w:r w:rsidRPr="00966AB2">
        <w:t>óa</w:t>
      </w:r>
      <w:r>
        <w:t xml:space="preserve"> ph</w:t>
      </w:r>
      <w:r w:rsidRPr="00966AB2">
        <w:t>ụ</w:t>
      </w:r>
      <w:r>
        <w:t xml:space="preserve"> thu</w:t>
      </w:r>
      <w:r w:rsidRPr="00966AB2">
        <w:t>ộc</w:t>
      </w:r>
      <w:r>
        <w:t xml:space="preserve"> b</w:t>
      </w:r>
      <w:r w:rsidRPr="00966AB2">
        <w:t>ắt</w:t>
      </w:r>
      <w:r>
        <w:t xml:space="preserve"> c</w:t>
      </w:r>
      <w:r w:rsidRPr="00966AB2">
        <w:t>ầu</w:t>
      </w:r>
      <w:r>
        <w:t xml:space="preserve"> v</w:t>
      </w:r>
      <w:r w:rsidRPr="00966AB2">
        <w:t>ào</w:t>
      </w:r>
      <w:r>
        <w:t xml:space="preserve"> kh</w:t>
      </w:r>
      <w:r w:rsidRPr="00966AB2">
        <w:t>óa</w:t>
      </w:r>
    </w:p>
    <w:p w:rsidR="00C37E02" w:rsidRDefault="00C37E02" w:rsidP="00C37E02">
      <w:pPr>
        <w:pStyle w:val="ListParagraph"/>
        <w:numPr>
          <w:ilvl w:val="0"/>
          <w:numId w:val="7"/>
        </w:numPr>
      </w:pPr>
      <w:r>
        <w:t>kh</w:t>
      </w:r>
      <w:r w:rsidRPr="00C37E02">
        <w:t>ô</w:t>
      </w:r>
      <w:r>
        <w:t xml:space="preserve">ng </w:t>
      </w:r>
      <w:r w:rsidRPr="007B031E">
        <w:t>đạt</w:t>
      </w:r>
      <w:r>
        <w:t xml:space="preserve"> DC BCK v</w:t>
      </w:r>
      <w:r w:rsidRPr="007B031E">
        <w:t>ì</w:t>
      </w:r>
      <w:r>
        <w:t xml:space="preserve"> t</w:t>
      </w:r>
      <w:r w:rsidRPr="00C37E02">
        <w:t>ồn</w:t>
      </w:r>
      <w:r>
        <w:t xml:space="preserve"> t</w:t>
      </w:r>
      <w:r w:rsidRPr="00C37E02">
        <w:t>ại</w:t>
      </w:r>
      <w:r>
        <w:t xml:space="preserve"> PTH c</w:t>
      </w:r>
      <w:r w:rsidRPr="00C37E02">
        <w:t>ó</w:t>
      </w:r>
      <w:r>
        <w:t xml:space="preserve">  VT kh</w:t>
      </w:r>
      <w:r w:rsidRPr="00C37E02">
        <w:t xml:space="preserve"> ô</w:t>
      </w:r>
      <w:r>
        <w:t>ng l</w:t>
      </w:r>
      <w:r w:rsidRPr="00C37E02">
        <w:t>à</w:t>
      </w:r>
      <w:r>
        <w:t xml:space="preserve"> kh</w:t>
      </w:r>
      <w:r w:rsidRPr="00C37E02">
        <w:t>óa</w:t>
      </w:r>
    </w:p>
    <w:p w:rsidR="000B4B20" w:rsidRDefault="000B4B20" w:rsidP="000B4B20">
      <w:r>
        <w:t>b) Trong C c</w:t>
      </w:r>
      <w:r w:rsidRPr="005345F2">
        <w:t>ó</w:t>
      </w:r>
      <w:r>
        <w:t xml:space="preserve"> tr</w:t>
      </w:r>
      <w:r w:rsidRPr="005345F2">
        <w:t>ùng</w:t>
      </w:r>
      <w:r>
        <w:t xml:space="preserve"> l</w:t>
      </w:r>
      <w:r w:rsidRPr="005345F2">
        <w:t>ắp</w:t>
      </w:r>
      <w:r>
        <w:t xml:space="preserve"> th</w:t>
      </w:r>
      <w:r w:rsidRPr="005345F2">
        <w:t>ô</w:t>
      </w:r>
      <w:r>
        <w:t xml:space="preserve">ng tin, </w:t>
      </w:r>
      <w:r w:rsidRPr="000B4B20">
        <w:t>đó</w:t>
      </w:r>
      <w:r>
        <w:t xml:space="preserve"> l</w:t>
      </w:r>
      <w:r w:rsidRPr="000B4B20">
        <w:t>à</w:t>
      </w:r>
      <w:r>
        <w:t xml:space="preserve"> c</w:t>
      </w:r>
      <w:r w:rsidRPr="000B4B20">
        <w:t>ác</w:t>
      </w:r>
      <w:r>
        <w:t xml:space="preserve"> thu</w:t>
      </w:r>
      <w:r w:rsidRPr="000B4B20">
        <w:t>ộc</w:t>
      </w:r>
      <w:r>
        <w:t xml:space="preserve"> t</w:t>
      </w:r>
      <w:r w:rsidRPr="000B4B20">
        <w:t>ính</w:t>
      </w:r>
      <w:r>
        <w:t xml:space="preserve"> kh</w:t>
      </w:r>
      <w:r w:rsidRPr="000B4B20">
        <w:t>ô</w:t>
      </w:r>
      <w:r>
        <w:t>ng kh</w:t>
      </w:r>
      <w:r w:rsidRPr="000B4B20">
        <w:t>óa</w:t>
      </w:r>
      <w:r>
        <w:t xml:space="preserve"> nh</w:t>
      </w:r>
      <w:r w:rsidRPr="000B4B20">
        <w:t>ư</w:t>
      </w:r>
      <w:r>
        <w:t>ng l</w:t>
      </w:r>
      <w:r w:rsidRPr="000B4B20">
        <w:t>ại</w:t>
      </w:r>
      <w:r>
        <w:t xml:space="preserve"> n</w:t>
      </w:r>
      <w:r w:rsidRPr="000B4B20">
        <w:t>ằm</w:t>
      </w:r>
      <w:r>
        <w:t xml:space="preserve"> </w:t>
      </w:r>
      <w:r w:rsidRPr="000B4B20">
        <w:t>ở</w:t>
      </w:r>
      <w:r>
        <w:t xml:space="preserve"> VT c</w:t>
      </w:r>
      <w:r w:rsidRPr="000B4B20">
        <w:t>ủa</w:t>
      </w:r>
      <w:r>
        <w:t xml:space="preserve"> PTH. C</w:t>
      </w:r>
      <w:r w:rsidRPr="000B4B20">
        <w:t>ơ</w:t>
      </w:r>
      <w:r>
        <w:t xml:space="preserve"> ch</w:t>
      </w:r>
      <w:r w:rsidRPr="000B4B20">
        <w:t>ế</w:t>
      </w:r>
      <w:r>
        <w:t xml:space="preserve"> ki</w:t>
      </w:r>
      <w:r w:rsidRPr="000B4B20">
        <w:t>ểm</w:t>
      </w:r>
      <w:r>
        <w:t xml:space="preserve"> tra PTH </w:t>
      </w:r>
      <w:r w:rsidRPr="000B4B20">
        <w:t>đó</w:t>
      </w:r>
      <w:r>
        <w:t xml:space="preserve"> l</w:t>
      </w:r>
      <w:r w:rsidRPr="000B4B20">
        <w:t>à</w:t>
      </w:r>
      <w:r>
        <w:t xml:space="preserve"> c</w:t>
      </w:r>
      <w:r w:rsidRPr="000B4B20">
        <w:t>ơ</w:t>
      </w:r>
      <w:r>
        <w:t xml:space="preserve"> ch</w:t>
      </w:r>
      <w:r w:rsidRPr="000B4B20">
        <w:t>ế</w:t>
      </w:r>
      <w:r>
        <w:t xml:space="preserve"> kh</w:t>
      </w:r>
      <w:r w:rsidRPr="000B4B20">
        <w:t>óa</w:t>
      </w:r>
    </w:p>
    <w:p w:rsidR="00C37E02" w:rsidRDefault="00C37E02" w:rsidP="00C37E02"/>
    <w:p w:rsidR="00567680" w:rsidRDefault="00567680" w:rsidP="00B27BDC"/>
    <w:p w:rsidR="008272FA" w:rsidRDefault="008272FA" w:rsidP="00B27BDC"/>
    <w:p w:rsidR="00B53294" w:rsidRDefault="00B53294" w:rsidP="00B27BDC"/>
    <w:p w:rsidR="00966AB2" w:rsidRDefault="00966AB2" w:rsidP="00B27BDC"/>
    <w:p w:rsidR="00B27BDC" w:rsidRDefault="00B27BDC" w:rsidP="00B27BDC">
      <w:r>
        <w:tab/>
      </w:r>
    </w:p>
    <w:sectPr w:rsidR="00B27BDC" w:rsidSect="0063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50B2"/>
    <w:multiLevelType w:val="hybridMultilevel"/>
    <w:tmpl w:val="B33C7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51BDA"/>
    <w:multiLevelType w:val="hybridMultilevel"/>
    <w:tmpl w:val="55749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097E37"/>
    <w:multiLevelType w:val="hybridMultilevel"/>
    <w:tmpl w:val="A1688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A14FF"/>
    <w:multiLevelType w:val="hybridMultilevel"/>
    <w:tmpl w:val="51328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CC4191"/>
    <w:multiLevelType w:val="hybridMultilevel"/>
    <w:tmpl w:val="2C02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8B24A9"/>
    <w:multiLevelType w:val="hybridMultilevel"/>
    <w:tmpl w:val="4936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4E6F68"/>
    <w:multiLevelType w:val="hybridMultilevel"/>
    <w:tmpl w:val="7E7E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E31A6B"/>
    <w:multiLevelType w:val="hybridMultilevel"/>
    <w:tmpl w:val="5352E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BDC"/>
    <w:rsid w:val="00046DC8"/>
    <w:rsid w:val="000B4B20"/>
    <w:rsid w:val="00353711"/>
    <w:rsid w:val="00371B5C"/>
    <w:rsid w:val="003C363C"/>
    <w:rsid w:val="004F18D0"/>
    <w:rsid w:val="00524FE1"/>
    <w:rsid w:val="005345F2"/>
    <w:rsid w:val="00567680"/>
    <w:rsid w:val="00630F39"/>
    <w:rsid w:val="0072502C"/>
    <w:rsid w:val="007B031E"/>
    <w:rsid w:val="008272FA"/>
    <w:rsid w:val="00966AB2"/>
    <w:rsid w:val="00A96A39"/>
    <w:rsid w:val="00B1488C"/>
    <w:rsid w:val="00B27BDC"/>
    <w:rsid w:val="00B53294"/>
    <w:rsid w:val="00C37E02"/>
    <w:rsid w:val="00C413DA"/>
    <w:rsid w:val="00D5334B"/>
    <w:rsid w:val="00DB525D"/>
    <w:rsid w:val="00E108B6"/>
    <w:rsid w:val="00E5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80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47104-7C7B-4393-9E70-A8F3E50D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11</cp:revision>
  <dcterms:created xsi:type="dcterms:W3CDTF">2011-10-05T15:31:00Z</dcterms:created>
  <dcterms:modified xsi:type="dcterms:W3CDTF">2011-10-05T17:52:00Z</dcterms:modified>
</cp:coreProperties>
</file>