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01" w:rsidRPr="00DD7C13" w:rsidRDefault="00F25801" w:rsidP="00DD7C13">
      <w:pPr>
        <w:spacing w:line="240" w:lineRule="auto"/>
        <w:jc w:val="center"/>
        <w:rPr>
          <w:rFonts w:cs="Times New Roman"/>
          <w:b/>
        </w:rPr>
      </w:pPr>
      <w:r w:rsidRPr="00DD7C13">
        <w:rPr>
          <w:rFonts w:cs="Times New Roman"/>
          <w:b/>
        </w:rPr>
        <w:t>PHÂN RÃ VÀ TỔNG HỢP</w:t>
      </w:r>
    </w:p>
    <w:p w:rsidR="00F25801" w:rsidRPr="00DD7C13" w:rsidRDefault="00F25801" w:rsidP="00DD7C13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b/>
          <w:u w:val="single"/>
        </w:rPr>
      </w:pPr>
      <w:r w:rsidRPr="00DD7C13">
        <w:rPr>
          <w:rFonts w:cs="Times New Roman"/>
          <w:b/>
          <w:u w:val="single"/>
        </w:rPr>
        <w:t>QUAN HỆ PHỔ QUÁT:</w:t>
      </w:r>
    </w:p>
    <w:p w:rsidR="00F25801" w:rsidRPr="002C3BEF" w:rsidRDefault="00F25801" w:rsidP="00DD7C13">
      <w:pPr>
        <w:spacing w:line="240" w:lineRule="auto"/>
        <w:ind w:left="360"/>
        <w:rPr>
          <w:rFonts w:cs="Times New Roman"/>
        </w:rPr>
      </w:pPr>
      <w:r w:rsidRPr="002C3BEF">
        <w:rPr>
          <w:rFonts w:cs="Times New Roman"/>
        </w:rPr>
        <w:t>Sau khi chuyển đổi từ mô hình ER sang mô hình quan hệ ta có các quan hệ phổ quát sau</w:t>
      </w:r>
    </w:p>
    <w:p w:rsidR="004E77FB" w:rsidRDefault="00F25801" w:rsidP="00DD7C13">
      <w:pPr>
        <w:spacing w:line="240" w:lineRule="auto"/>
        <w:ind w:left="360"/>
        <w:rPr>
          <w:rFonts w:cs="Times New Roman"/>
        </w:rPr>
      </w:pPr>
      <w:r w:rsidRPr="002C3BEF">
        <w:rPr>
          <w:rFonts w:cs="Times New Roman"/>
        </w:rPr>
        <w:t xml:space="preserve">&lt; </w:t>
      </w:r>
      <w:r w:rsidR="007919A8" w:rsidRPr="00DD7C13">
        <w:rPr>
          <w:rFonts w:cs="Times New Roman"/>
          <w:b/>
        </w:rPr>
        <w:t xml:space="preserve">DOANH_NGHIEP </w:t>
      </w:r>
      <w:r w:rsidR="007919A8" w:rsidRPr="002C3BEF">
        <w:rPr>
          <w:rFonts w:cs="Times New Roman"/>
        </w:rPr>
        <w:t xml:space="preserve">(TenDN, SdtDN, DiaChiDN), </w:t>
      </w:r>
    </w:p>
    <w:p w:rsidR="00F25801" w:rsidRPr="002C3BEF" w:rsidRDefault="007919A8" w:rsidP="00DD7C13">
      <w:pPr>
        <w:spacing w:line="240" w:lineRule="auto"/>
        <w:ind w:left="1080"/>
        <w:rPr>
          <w:rFonts w:cs="Times New Roman"/>
        </w:rPr>
      </w:pPr>
      <w:r w:rsidRPr="00DD7C13">
        <w:rPr>
          <w:rFonts w:cs="Times New Roman"/>
          <w:b/>
        </w:rPr>
        <w:t>F1</w:t>
      </w:r>
      <w:r w:rsidRPr="002C3BEF">
        <w:rPr>
          <w:rFonts w:cs="Times New Roman"/>
        </w:rPr>
        <w:t xml:space="preserve"> </w:t>
      </w:r>
      <w:proofErr w:type="gramStart"/>
      <w:r w:rsidRPr="002C3BEF">
        <w:rPr>
          <w:rFonts w:cs="Times New Roman"/>
        </w:rPr>
        <w:t>=</w:t>
      </w:r>
      <w:r w:rsidR="00F25801" w:rsidRPr="002C3BEF">
        <w:rPr>
          <w:rFonts w:cs="Times New Roman"/>
        </w:rPr>
        <w:t>{</w:t>
      </w:r>
      <w:proofErr w:type="gramEnd"/>
      <w:r w:rsidR="00F25801" w:rsidRPr="002C3BEF">
        <w:rPr>
          <w:rFonts w:cs="Times New Roman"/>
        </w:rPr>
        <w:t xml:space="preserve"> TenDN </w:t>
      </w:r>
      <w:r w:rsidR="00F25801" w:rsidRPr="002C3BEF">
        <w:rPr>
          <w:rFonts w:cs="Times New Roman"/>
        </w:rPr>
        <w:sym w:font="Wingdings" w:char="F0E0"/>
      </w:r>
      <w:r w:rsidR="00F25801" w:rsidRPr="002C3BEF">
        <w:rPr>
          <w:rFonts w:cs="Times New Roman"/>
        </w:rPr>
        <w:t xml:space="preserve"> SdtDN, DiaChiDN } &gt;</w:t>
      </w:r>
    </w:p>
    <w:p w:rsidR="004E77FB" w:rsidRDefault="00F25801" w:rsidP="00DD7C13">
      <w:pPr>
        <w:spacing w:line="240" w:lineRule="auto"/>
        <w:ind w:left="360"/>
        <w:rPr>
          <w:rFonts w:cs="Times New Roman"/>
        </w:rPr>
      </w:pPr>
      <w:r w:rsidRPr="002C3BEF">
        <w:rPr>
          <w:rFonts w:cs="Times New Roman"/>
        </w:rPr>
        <w:t xml:space="preserve">&lt; </w:t>
      </w:r>
      <w:r w:rsidR="007919A8" w:rsidRPr="00DD7C13">
        <w:rPr>
          <w:rFonts w:cs="Times New Roman"/>
          <w:b/>
        </w:rPr>
        <w:t xml:space="preserve">HOP_DONG </w:t>
      </w:r>
      <w:r w:rsidR="007919A8" w:rsidRPr="002C3BEF">
        <w:rPr>
          <w:rFonts w:cs="Times New Roman"/>
        </w:rPr>
        <w:t xml:space="preserve">(MaHD, NgayKiHD, </w:t>
      </w:r>
      <w:proofErr w:type="gramStart"/>
      <w:r w:rsidR="007919A8" w:rsidRPr="002C3BEF">
        <w:rPr>
          <w:rFonts w:cs="Times New Roman"/>
        </w:rPr>
        <w:t>ThoiHanHD(</w:t>
      </w:r>
      <w:proofErr w:type="gramEnd"/>
      <w:r w:rsidR="007919A8" w:rsidRPr="002C3BEF">
        <w:rPr>
          <w:rFonts w:cs="Times New Roman"/>
        </w:rPr>
        <w:t xml:space="preserve">NgayBatDau, NgayKetThuc), TenDN), </w:t>
      </w:r>
    </w:p>
    <w:p w:rsidR="00F25801" w:rsidRPr="002C3BEF" w:rsidRDefault="004E77FB" w:rsidP="00DD7C13">
      <w:pPr>
        <w:spacing w:line="240" w:lineRule="auto"/>
        <w:ind w:left="1080"/>
        <w:rPr>
          <w:rFonts w:cs="Times New Roman"/>
        </w:rPr>
      </w:pPr>
      <w:r w:rsidRPr="00DD7C13">
        <w:rPr>
          <w:rFonts w:cs="Times New Roman"/>
          <w:b/>
        </w:rPr>
        <w:t>F</w:t>
      </w:r>
      <w:r w:rsidR="007919A8" w:rsidRPr="00DD7C13">
        <w:rPr>
          <w:rFonts w:cs="Times New Roman"/>
          <w:b/>
        </w:rPr>
        <w:t>2</w:t>
      </w:r>
      <w:r w:rsidR="007919A8" w:rsidRPr="002C3BEF">
        <w:rPr>
          <w:rFonts w:cs="Times New Roman"/>
        </w:rPr>
        <w:t xml:space="preserve"> = </w:t>
      </w:r>
      <w:proofErr w:type="gramStart"/>
      <w:r w:rsidR="007919A8" w:rsidRPr="002C3BEF">
        <w:rPr>
          <w:rFonts w:cs="Times New Roman"/>
        </w:rPr>
        <w:t>{ MaHD</w:t>
      </w:r>
      <w:proofErr w:type="gramEnd"/>
      <w:r w:rsidR="007919A8" w:rsidRPr="002C3BEF">
        <w:rPr>
          <w:rFonts w:cs="Times New Roman"/>
        </w:rPr>
        <w:t xml:space="preserve"> </w:t>
      </w:r>
      <w:r w:rsidR="007919A8" w:rsidRPr="002C3BEF">
        <w:rPr>
          <w:rFonts w:cs="Times New Roman"/>
        </w:rPr>
        <w:sym w:font="Wingdings" w:char="F0E0"/>
      </w:r>
      <w:r w:rsidR="007919A8" w:rsidRPr="002C3BEF">
        <w:rPr>
          <w:rFonts w:cs="Times New Roman"/>
        </w:rPr>
        <w:t xml:space="preserve"> NgayKiHD, ThoiHanHD (NgayBatDau, NgayKetThuc), TenDN }</w:t>
      </w:r>
      <w:r>
        <w:rPr>
          <w:rFonts w:cs="Times New Roman"/>
        </w:rPr>
        <w:t>&gt;</w:t>
      </w:r>
    </w:p>
    <w:p w:rsidR="00815B25" w:rsidRPr="002C3BEF" w:rsidRDefault="007919A8" w:rsidP="00DD7C13">
      <w:pPr>
        <w:spacing w:line="240" w:lineRule="auto"/>
        <w:ind w:left="360"/>
        <w:rPr>
          <w:rFonts w:cs="Times New Roman"/>
        </w:rPr>
      </w:pPr>
      <w:r w:rsidRPr="002C3BEF">
        <w:rPr>
          <w:rFonts w:cs="Times New Roman"/>
        </w:rPr>
        <w:t xml:space="preserve">&lt; </w:t>
      </w:r>
      <w:r w:rsidRPr="00DD7C13">
        <w:rPr>
          <w:rFonts w:cs="Times New Roman"/>
          <w:b/>
        </w:rPr>
        <w:t xml:space="preserve">SAN_PHAM_QUANG_CAO </w:t>
      </w:r>
      <w:r w:rsidRPr="002C3BEF">
        <w:rPr>
          <w:rFonts w:cs="Times New Roman"/>
        </w:rPr>
        <w:t xml:space="preserve">(TenQuangCao, TenSanPham, GiaGoc, GiaBan, ThongTinSanPham (HinhAnh, DiemNoiBat, ThongTinChiTiet), TenLinhVuc, SoLuongSP, SoLuongTon, SoPhieuThanhToan, SoPhieuDuocMua, SoPhieuToiThieuBanRa, TiLeGiaoTanNha/TrucTuyen, SoPhieuToiThieuGiaoTanNha, DieuKienApDung, DiaDiemApDung, TinhTrang, </w:t>
      </w:r>
      <w:r w:rsidR="00815B25" w:rsidRPr="002C3BEF">
        <w:rPr>
          <w:rFonts w:cs="Times New Roman"/>
        </w:rPr>
        <w:t xml:space="preserve">ThoiGianSD (ThoiGianBatDau, ThoiGianKetThuc), ThoiGianQC (ThoiGianBatDau, ThoiGianKetThuc), MaHD), </w:t>
      </w:r>
    </w:p>
    <w:p w:rsidR="004E77FB" w:rsidRDefault="00815B25" w:rsidP="00DD7C13">
      <w:pPr>
        <w:spacing w:line="240" w:lineRule="auto"/>
        <w:ind w:left="720" w:firstLine="360"/>
        <w:rPr>
          <w:rFonts w:cs="Times New Roman"/>
        </w:rPr>
      </w:pPr>
      <w:r w:rsidRPr="00DD7C13">
        <w:rPr>
          <w:rFonts w:cs="Times New Roman"/>
          <w:b/>
        </w:rPr>
        <w:t>F3</w:t>
      </w:r>
      <w:r w:rsidRPr="002C3BEF">
        <w:rPr>
          <w:rFonts w:cs="Times New Roman"/>
        </w:rPr>
        <w:t xml:space="preserve"> = </w:t>
      </w:r>
      <w:proofErr w:type="gramStart"/>
      <w:r w:rsidRPr="002C3BEF">
        <w:rPr>
          <w:rFonts w:cs="Times New Roman"/>
        </w:rPr>
        <w:t>{ TenQuangCao</w:t>
      </w:r>
      <w:proofErr w:type="gramEnd"/>
      <w:r w:rsidRPr="002C3BEF">
        <w:rPr>
          <w:rFonts w:cs="Times New Roman"/>
        </w:rPr>
        <w:t xml:space="preserve">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TenSanPham, GiaGoc, GiaBan,</w:t>
      </w:r>
    </w:p>
    <w:p w:rsidR="004E77FB" w:rsidRDefault="00815B25" w:rsidP="00DD7C13">
      <w:pPr>
        <w:spacing w:line="240" w:lineRule="auto"/>
        <w:ind w:left="2880"/>
        <w:rPr>
          <w:rFonts w:cs="Times New Roman"/>
        </w:rPr>
      </w:pPr>
      <w:r w:rsidRPr="002C3BEF">
        <w:rPr>
          <w:rFonts w:cs="Times New Roman"/>
        </w:rPr>
        <w:t>ThongTinSanPham (HinhAnh, DiemNoiBat,</w:t>
      </w:r>
      <w:r w:rsidR="004E77FB">
        <w:rPr>
          <w:rFonts w:cs="Times New Roman"/>
        </w:rPr>
        <w:t xml:space="preserve"> </w:t>
      </w:r>
      <w:r w:rsidRPr="002C3BEF">
        <w:rPr>
          <w:rFonts w:cs="Times New Roman"/>
        </w:rPr>
        <w:t>ThongTinChiTiet),</w:t>
      </w:r>
    </w:p>
    <w:p w:rsidR="004E77FB" w:rsidRDefault="00815B25" w:rsidP="00DD7C13">
      <w:pPr>
        <w:spacing w:line="240" w:lineRule="auto"/>
        <w:ind w:left="2880"/>
        <w:rPr>
          <w:rFonts w:cs="Times New Roman"/>
        </w:rPr>
      </w:pPr>
      <w:r w:rsidRPr="002C3BEF">
        <w:rPr>
          <w:rFonts w:cs="Times New Roman"/>
        </w:rPr>
        <w:t>TenLinhVuc, SoLuongSP, SoLuongTon, SoPhieuThanhToan, SoPhieuDuocMua, SoPhieuToiThieuBanRa, TiLeGiaoTanNha/TrucTuyen, SoPhieuToiThieuGiaoTanNha, DieuKienApDung, DiaDiemApDung, TinhTrang,</w:t>
      </w:r>
    </w:p>
    <w:p w:rsidR="004E77FB" w:rsidRDefault="00815B25" w:rsidP="00DD7C13">
      <w:pPr>
        <w:spacing w:line="240" w:lineRule="auto"/>
        <w:ind w:left="2880"/>
        <w:rPr>
          <w:rFonts w:cs="Times New Roman"/>
        </w:rPr>
      </w:pPr>
      <w:r w:rsidRPr="002C3BEF">
        <w:rPr>
          <w:rFonts w:cs="Times New Roman"/>
        </w:rPr>
        <w:t xml:space="preserve"> ThoiGianSD (ThoiGianBatDau, ThoiGianKetThuc), </w:t>
      </w:r>
    </w:p>
    <w:p w:rsidR="00815B25" w:rsidRPr="002C3BEF" w:rsidRDefault="00815B25" w:rsidP="00DD7C13">
      <w:pPr>
        <w:spacing w:line="240" w:lineRule="auto"/>
        <w:ind w:left="2880"/>
        <w:rPr>
          <w:rFonts w:cs="Times New Roman"/>
        </w:rPr>
      </w:pPr>
      <w:r w:rsidRPr="002C3BEF">
        <w:rPr>
          <w:rFonts w:cs="Times New Roman"/>
        </w:rPr>
        <w:t xml:space="preserve">ThoiGianQC (ThoiGianBatDau, ThoiGianKetThuc), </w:t>
      </w:r>
      <w:proofErr w:type="gramStart"/>
      <w:r w:rsidRPr="002C3BEF">
        <w:rPr>
          <w:rFonts w:cs="Times New Roman"/>
        </w:rPr>
        <w:t>MaHD ;</w:t>
      </w:r>
      <w:proofErr w:type="gramEnd"/>
      <w:r w:rsidRPr="002C3BEF">
        <w:rPr>
          <w:rFonts w:cs="Times New Roman"/>
        </w:rPr>
        <w:t xml:space="preserve"> </w:t>
      </w:r>
    </w:p>
    <w:p w:rsidR="00815B25" w:rsidRPr="002C3BEF" w:rsidRDefault="00815B25" w:rsidP="00DD7C13">
      <w:pPr>
        <w:spacing w:line="240" w:lineRule="auto"/>
        <w:ind w:left="1440" w:firstLine="720"/>
        <w:rPr>
          <w:rFonts w:cs="Times New Roman"/>
        </w:rPr>
      </w:pPr>
      <w:r w:rsidRPr="002C3BEF">
        <w:rPr>
          <w:rFonts w:cs="Times New Roman"/>
        </w:rPr>
        <w:t xml:space="preserve">TenSanPham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ThongTinSanPham </w:t>
      </w:r>
      <w:proofErr w:type="gramStart"/>
      <w:r w:rsidRPr="002C3BEF">
        <w:rPr>
          <w:rFonts w:cs="Times New Roman"/>
        </w:rPr>
        <w:t>( HinhAnh</w:t>
      </w:r>
      <w:proofErr w:type="gramEnd"/>
      <w:r w:rsidRPr="002C3BEF">
        <w:rPr>
          <w:rFonts w:cs="Times New Roman"/>
        </w:rPr>
        <w:t>, DiemNoiBat, ThongTinChiTiet ), TenLinhVuc</w:t>
      </w:r>
    </w:p>
    <w:p w:rsidR="007919A8" w:rsidRPr="002C3BEF" w:rsidRDefault="00815B25" w:rsidP="00DD7C13">
      <w:pPr>
        <w:spacing w:line="240" w:lineRule="auto"/>
        <w:ind w:left="360"/>
        <w:rPr>
          <w:rFonts w:cs="Times New Roman"/>
        </w:rPr>
      </w:pPr>
      <w:r w:rsidRPr="002C3BEF">
        <w:rPr>
          <w:rFonts w:cs="Times New Roman"/>
        </w:rPr>
        <w:t xml:space="preserve"> }</w:t>
      </w:r>
    </w:p>
    <w:p w:rsidR="004E77FB" w:rsidRDefault="00815B25" w:rsidP="00DD7C13">
      <w:pPr>
        <w:spacing w:line="240" w:lineRule="auto"/>
        <w:ind w:left="360"/>
        <w:rPr>
          <w:rFonts w:cs="Times New Roman"/>
        </w:rPr>
      </w:pPr>
      <w:r w:rsidRPr="002C3BEF">
        <w:rPr>
          <w:rFonts w:cs="Times New Roman"/>
        </w:rPr>
        <w:t xml:space="preserve">&lt; </w:t>
      </w:r>
      <w:r w:rsidRPr="00DD7C13">
        <w:rPr>
          <w:rFonts w:cs="Times New Roman"/>
          <w:b/>
        </w:rPr>
        <w:t xml:space="preserve">DIEU_KIEN_TIEN_QUYET </w:t>
      </w:r>
      <w:r w:rsidRPr="002C3BEF">
        <w:rPr>
          <w:rFonts w:cs="Times New Roman"/>
        </w:rPr>
        <w:t>(</w:t>
      </w:r>
      <w:r w:rsidRPr="002C3BEF">
        <w:rPr>
          <w:rFonts w:cs="Times New Roman"/>
          <w:szCs w:val="24"/>
        </w:rPr>
        <w:t>TenQuangCao, TenQuanHe, TenThuocTinh, ToanTu,   KieuDuLieu, GiaTri</w:t>
      </w:r>
      <w:r w:rsidRPr="002C3BEF">
        <w:rPr>
          <w:rFonts w:cs="Times New Roman"/>
        </w:rPr>
        <w:t>),</w:t>
      </w:r>
    </w:p>
    <w:p w:rsidR="00F25801" w:rsidRPr="002C3BEF" w:rsidRDefault="00815B25" w:rsidP="00DD7C13">
      <w:pPr>
        <w:spacing w:line="240" w:lineRule="auto"/>
        <w:ind w:left="360" w:firstLine="360"/>
        <w:rPr>
          <w:rFonts w:cs="Times New Roman"/>
        </w:rPr>
      </w:pPr>
      <w:r w:rsidRPr="00DD7C13">
        <w:rPr>
          <w:rFonts w:cs="Times New Roman"/>
          <w:b/>
        </w:rPr>
        <w:t>F4</w:t>
      </w:r>
      <w:r w:rsidRPr="002C3BEF">
        <w:rPr>
          <w:rFonts w:cs="Times New Roman"/>
        </w:rPr>
        <w:t xml:space="preserve"> = </w:t>
      </w:r>
      <w:proofErr w:type="gramStart"/>
      <w:r w:rsidRPr="002C3BEF">
        <w:rPr>
          <w:rFonts w:cs="Times New Roman"/>
        </w:rPr>
        <w:t xml:space="preserve">{ </w:t>
      </w:r>
      <w:r w:rsidRPr="002C3BEF">
        <w:rPr>
          <w:rFonts w:cs="Times New Roman"/>
          <w:szCs w:val="24"/>
        </w:rPr>
        <w:t>TenQuangCao</w:t>
      </w:r>
      <w:proofErr w:type="gramEnd"/>
      <w:r w:rsidRPr="002C3BEF">
        <w:rPr>
          <w:rFonts w:cs="Times New Roman"/>
          <w:szCs w:val="24"/>
        </w:rPr>
        <w:t xml:space="preserve">, TenQuanHe, TenThuocTinh, ToanTu </w:t>
      </w:r>
      <w:r w:rsidRPr="002C3BEF">
        <w:rPr>
          <w:rFonts w:cs="Times New Roman"/>
          <w:szCs w:val="24"/>
        </w:rPr>
        <w:sym w:font="Wingdings" w:char="F0E0"/>
      </w:r>
      <w:r w:rsidRPr="002C3BEF">
        <w:rPr>
          <w:rFonts w:cs="Times New Roman"/>
          <w:szCs w:val="24"/>
        </w:rPr>
        <w:t xml:space="preserve"> KieuDuLieu, GiaTri</w:t>
      </w:r>
      <w:r w:rsidRPr="002C3BEF">
        <w:rPr>
          <w:rFonts w:cs="Times New Roman"/>
        </w:rPr>
        <w:t xml:space="preserve"> } &gt;</w:t>
      </w:r>
    </w:p>
    <w:p w:rsidR="004E77FB" w:rsidRDefault="00815B25" w:rsidP="00DD7C13">
      <w:pPr>
        <w:spacing w:line="240" w:lineRule="auto"/>
        <w:ind w:left="360"/>
        <w:rPr>
          <w:rFonts w:cs="Times New Roman"/>
          <w:color w:val="000000"/>
          <w:szCs w:val="24"/>
        </w:rPr>
      </w:pPr>
      <w:r w:rsidRPr="002C3BEF">
        <w:rPr>
          <w:rFonts w:cs="Times New Roman"/>
        </w:rPr>
        <w:t>&lt;</w:t>
      </w:r>
      <w:r w:rsidRPr="002C3BEF">
        <w:rPr>
          <w:rFonts w:cs="Times New Roman"/>
          <w:color w:val="000000"/>
          <w:szCs w:val="24"/>
        </w:rPr>
        <w:t xml:space="preserve"> </w:t>
      </w:r>
      <w:r w:rsidRPr="00DD7C13">
        <w:rPr>
          <w:rFonts w:cs="Times New Roman"/>
          <w:b/>
          <w:color w:val="000000"/>
          <w:szCs w:val="24"/>
        </w:rPr>
        <w:t>VOUCHER</w:t>
      </w:r>
      <w:r w:rsidRPr="002C3BEF">
        <w:rPr>
          <w:rFonts w:cs="Times New Roman"/>
          <w:color w:val="000000"/>
          <w:szCs w:val="24"/>
        </w:rPr>
        <w:t xml:space="preserve"> (MaVoucher, TenQuangCao, </w:t>
      </w:r>
      <w:proofErr w:type="gramStart"/>
      <w:r w:rsidRPr="002C3BEF">
        <w:rPr>
          <w:rFonts w:cs="Times New Roman"/>
          <w:color w:val="000000"/>
          <w:szCs w:val="24"/>
        </w:rPr>
        <w:t>MaSoHD )</w:t>
      </w:r>
      <w:proofErr w:type="gramEnd"/>
      <w:r w:rsidRPr="002C3BEF">
        <w:rPr>
          <w:rFonts w:cs="Times New Roman"/>
          <w:color w:val="000000"/>
          <w:szCs w:val="24"/>
        </w:rPr>
        <w:t xml:space="preserve">, </w:t>
      </w:r>
    </w:p>
    <w:p w:rsidR="00815B25" w:rsidRPr="002C3BEF" w:rsidRDefault="00815B25" w:rsidP="00DD7C13">
      <w:pPr>
        <w:spacing w:line="240" w:lineRule="auto"/>
        <w:ind w:left="360" w:firstLine="360"/>
        <w:rPr>
          <w:rFonts w:cs="Times New Roman"/>
        </w:rPr>
      </w:pPr>
      <w:r w:rsidRPr="00DD7C13">
        <w:rPr>
          <w:rFonts w:cs="Times New Roman"/>
          <w:b/>
          <w:color w:val="000000"/>
          <w:szCs w:val="24"/>
        </w:rPr>
        <w:t>F5</w:t>
      </w:r>
      <w:r w:rsidRPr="002C3BEF">
        <w:rPr>
          <w:rFonts w:cs="Times New Roman"/>
          <w:color w:val="000000"/>
          <w:szCs w:val="24"/>
        </w:rPr>
        <w:t xml:space="preserve"> = </w:t>
      </w:r>
      <w:proofErr w:type="gramStart"/>
      <w:r w:rsidRPr="002C3BEF">
        <w:rPr>
          <w:rFonts w:cs="Times New Roman"/>
          <w:color w:val="000000"/>
          <w:szCs w:val="24"/>
        </w:rPr>
        <w:t>{ MaVoucher</w:t>
      </w:r>
      <w:proofErr w:type="gramEnd"/>
      <w:r w:rsidR="00C31047">
        <w:rPr>
          <w:rFonts w:cs="Times New Roman"/>
          <w:color w:val="000000"/>
          <w:szCs w:val="24"/>
        </w:rPr>
        <w:t xml:space="preserve"> </w:t>
      </w:r>
      <w:r w:rsidR="00C31047" w:rsidRPr="00C31047">
        <w:rPr>
          <w:rFonts w:cs="Times New Roman"/>
          <w:color w:val="000000"/>
          <w:szCs w:val="24"/>
        </w:rPr>
        <w:sym w:font="Wingdings" w:char="F0E0"/>
      </w:r>
      <w:r w:rsidR="00C31047">
        <w:rPr>
          <w:rFonts w:cs="Times New Roman"/>
          <w:color w:val="000000"/>
          <w:szCs w:val="24"/>
        </w:rPr>
        <w:t xml:space="preserve"> </w:t>
      </w:r>
      <w:r w:rsidRPr="002C3BEF">
        <w:rPr>
          <w:rFonts w:cs="Times New Roman"/>
          <w:color w:val="000000"/>
          <w:szCs w:val="24"/>
        </w:rPr>
        <w:t xml:space="preserve">TenQuangCao, MaSoHD } </w:t>
      </w:r>
      <w:r w:rsidRPr="002C3BEF">
        <w:rPr>
          <w:rFonts w:cs="Times New Roman"/>
        </w:rPr>
        <w:t>&gt;</w:t>
      </w:r>
    </w:p>
    <w:p w:rsidR="004E77FB" w:rsidRDefault="00815B25" w:rsidP="00DD7C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Cs w:val="24"/>
        </w:rPr>
      </w:pPr>
      <w:r w:rsidRPr="002C3BEF">
        <w:rPr>
          <w:rFonts w:cs="Times New Roman"/>
        </w:rPr>
        <w:t xml:space="preserve">&lt; </w:t>
      </w:r>
      <w:r w:rsidRPr="00DD7C13">
        <w:rPr>
          <w:rFonts w:cs="Times New Roman"/>
          <w:b/>
          <w:color w:val="000000"/>
          <w:szCs w:val="24"/>
        </w:rPr>
        <w:t xml:space="preserve">THANH_VIEN </w:t>
      </w:r>
      <w:r w:rsidRPr="002C3BEF">
        <w:rPr>
          <w:rFonts w:cs="Times New Roman"/>
          <w:color w:val="000000"/>
          <w:szCs w:val="24"/>
        </w:rPr>
        <w:t xml:space="preserve">(EmailTV, TaiKhoanThe, HoTenTV, SdtTV), </w:t>
      </w:r>
    </w:p>
    <w:p w:rsidR="00815B25" w:rsidRPr="002C3BEF" w:rsidRDefault="00815B25" w:rsidP="00DD7C13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DD7C13">
        <w:rPr>
          <w:rFonts w:cs="Times New Roman"/>
          <w:b/>
          <w:color w:val="000000"/>
          <w:szCs w:val="24"/>
        </w:rPr>
        <w:t>F6</w:t>
      </w:r>
      <w:r w:rsidRPr="002C3BEF">
        <w:rPr>
          <w:rFonts w:cs="Times New Roman"/>
          <w:color w:val="000000"/>
          <w:szCs w:val="24"/>
        </w:rPr>
        <w:t xml:space="preserve"> </w:t>
      </w:r>
      <w:proofErr w:type="gramStart"/>
      <w:r w:rsidRPr="002C3BEF">
        <w:rPr>
          <w:rFonts w:cs="Times New Roman"/>
          <w:color w:val="000000"/>
          <w:szCs w:val="24"/>
        </w:rPr>
        <w:t>={</w:t>
      </w:r>
      <w:proofErr w:type="gramEnd"/>
      <w:r w:rsidRPr="002C3BEF">
        <w:rPr>
          <w:rFonts w:cs="Times New Roman"/>
          <w:color w:val="000000"/>
          <w:szCs w:val="24"/>
        </w:rPr>
        <w:t xml:space="preserve"> EmailTV </w:t>
      </w:r>
      <w:r w:rsidR="00C31047" w:rsidRPr="00C31047">
        <w:rPr>
          <w:rFonts w:cs="Times New Roman"/>
          <w:color w:val="000000"/>
          <w:szCs w:val="24"/>
        </w:rPr>
        <w:sym w:font="Wingdings" w:char="F0E0"/>
      </w:r>
      <w:r w:rsidRPr="002C3BEF">
        <w:rPr>
          <w:rFonts w:cs="Times New Roman"/>
          <w:color w:val="000000"/>
          <w:szCs w:val="24"/>
        </w:rPr>
        <w:t xml:space="preserve">  TaiKhoanThe, HoTenTV, SdtTV}</w:t>
      </w:r>
      <w:r w:rsidRPr="002C3BEF">
        <w:rPr>
          <w:rFonts w:cs="Times New Roman"/>
        </w:rPr>
        <w:t xml:space="preserve"> &gt;</w:t>
      </w:r>
    </w:p>
    <w:p w:rsidR="004E77FB" w:rsidRDefault="00815B25" w:rsidP="00DD7C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Cs w:val="24"/>
        </w:rPr>
      </w:pPr>
      <w:r w:rsidRPr="002C3BEF">
        <w:rPr>
          <w:rFonts w:cs="Times New Roman"/>
        </w:rPr>
        <w:t xml:space="preserve">&lt; </w:t>
      </w:r>
      <w:r w:rsidRPr="00DD7C13">
        <w:rPr>
          <w:rFonts w:cs="Times New Roman"/>
          <w:b/>
          <w:szCs w:val="24"/>
        </w:rPr>
        <w:t xml:space="preserve">THE_NAP </w:t>
      </w:r>
      <w:r w:rsidRPr="002C3BEF">
        <w:rPr>
          <w:rFonts w:cs="Times New Roman"/>
          <w:szCs w:val="24"/>
        </w:rPr>
        <w:t xml:space="preserve">(MatMa, SoSeri, MenhGia, EmailTV), </w:t>
      </w:r>
    </w:p>
    <w:p w:rsidR="00815B25" w:rsidRPr="002C3BEF" w:rsidRDefault="00815B25" w:rsidP="00DD7C13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DD7C13">
        <w:rPr>
          <w:rFonts w:cs="Times New Roman"/>
          <w:b/>
          <w:szCs w:val="24"/>
        </w:rPr>
        <w:t>F7</w:t>
      </w:r>
      <w:r w:rsidRPr="002C3BEF">
        <w:rPr>
          <w:rFonts w:cs="Times New Roman"/>
          <w:szCs w:val="24"/>
        </w:rPr>
        <w:t xml:space="preserve"> </w:t>
      </w:r>
      <w:proofErr w:type="gramStart"/>
      <w:r w:rsidRPr="002C3BEF">
        <w:rPr>
          <w:rFonts w:cs="Times New Roman"/>
          <w:szCs w:val="24"/>
        </w:rPr>
        <w:t>={</w:t>
      </w:r>
      <w:proofErr w:type="gramEnd"/>
      <w:r w:rsidRPr="002C3BEF">
        <w:rPr>
          <w:rFonts w:cs="Times New Roman"/>
          <w:szCs w:val="24"/>
        </w:rPr>
        <w:t xml:space="preserve"> MatMa </w:t>
      </w:r>
      <w:r w:rsidR="00C31047" w:rsidRPr="00C31047">
        <w:rPr>
          <w:rFonts w:cs="Times New Roman"/>
          <w:szCs w:val="24"/>
        </w:rPr>
        <w:sym w:font="Wingdings" w:char="F0E0"/>
      </w:r>
      <w:r w:rsidRPr="002C3BEF">
        <w:rPr>
          <w:rFonts w:cs="Times New Roman"/>
          <w:szCs w:val="24"/>
        </w:rPr>
        <w:t xml:space="preserve"> SoSeri, MenhGia, EmailTV}</w:t>
      </w:r>
      <w:r w:rsidRPr="002C3BEF">
        <w:rPr>
          <w:rFonts w:cs="Times New Roman"/>
        </w:rPr>
        <w:t xml:space="preserve"> &gt;</w:t>
      </w:r>
    </w:p>
    <w:p w:rsidR="004E77FB" w:rsidRDefault="00815B25" w:rsidP="00DD7C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Cs w:val="24"/>
        </w:rPr>
      </w:pPr>
      <w:r w:rsidRPr="002C3BEF">
        <w:rPr>
          <w:rFonts w:cs="Times New Roman"/>
        </w:rPr>
        <w:lastRenderedPageBreak/>
        <w:t xml:space="preserve">&lt; </w:t>
      </w:r>
      <w:r w:rsidRPr="00DD7C13">
        <w:rPr>
          <w:rFonts w:cs="Times New Roman"/>
          <w:b/>
          <w:color w:val="000000"/>
          <w:szCs w:val="24"/>
        </w:rPr>
        <w:t xml:space="preserve">HOA_DON </w:t>
      </w:r>
      <w:proofErr w:type="gramStart"/>
      <w:r w:rsidR="002C3BEF" w:rsidRPr="002C3BEF">
        <w:rPr>
          <w:rFonts w:cs="Times New Roman"/>
          <w:color w:val="000000"/>
          <w:szCs w:val="24"/>
        </w:rPr>
        <w:t>( MaSoHD</w:t>
      </w:r>
      <w:proofErr w:type="gramEnd"/>
      <w:r w:rsidR="002C3BEF" w:rsidRPr="002C3BEF">
        <w:rPr>
          <w:rFonts w:cs="Times New Roman"/>
          <w:color w:val="000000"/>
          <w:szCs w:val="24"/>
        </w:rPr>
        <w:t xml:space="preserve">, </w:t>
      </w:r>
      <w:r w:rsidRPr="002C3BEF">
        <w:rPr>
          <w:rFonts w:cs="Times New Roman"/>
          <w:color w:val="000000"/>
          <w:szCs w:val="24"/>
        </w:rPr>
        <w:t xml:space="preserve">NgayLapHD, GiaTriHD, EmailTV) </w:t>
      </w:r>
      <w:r w:rsidR="002C3BEF" w:rsidRPr="002C3BEF">
        <w:rPr>
          <w:rFonts w:cs="Times New Roman"/>
          <w:color w:val="000000"/>
          <w:szCs w:val="24"/>
        </w:rPr>
        <w:t xml:space="preserve">, </w:t>
      </w:r>
    </w:p>
    <w:p w:rsidR="00815B25" w:rsidRPr="002C3BEF" w:rsidRDefault="002C3BEF" w:rsidP="00DD7C13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DD7C13">
        <w:rPr>
          <w:rFonts w:cs="Times New Roman"/>
          <w:b/>
          <w:color w:val="000000"/>
          <w:szCs w:val="24"/>
        </w:rPr>
        <w:t>F8</w:t>
      </w:r>
      <w:r w:rsidRPr="002C3BEF">
        <w:rPr>
          <w:rFonts w:cs="Times New Roman"/>
          <w:color w:val="000000"/>
          <w:szCs w:val="24"/>
        </w:rPr>
        <w:t xml:space="preserve"> = {</w:t>
      </w:r>
      <w:r w:rsidR="00815B25" w:rsidRPr="002C3BEF">
        <w:rPr>
          <w:rFonts w:cs="Times New Roman"/>
          <w:color w:val="000000"/>
          <w:szCs w:val="24"/>
        </w:rPr>
        <w:t>MaSoHD</w:t>
      </w:r>
      <w:r w:rsidR="00C31047">
        <w:rPr>
          <w:rFonts w:cs="Times New Roman"/>
          <w:color w:val="000000"/>
          <w:szCs w:val="24"/>
        </w:rPr>
        <w:t xml:space="preserve"> </w:t>
      </w:r>
      <w:r w:rsidR="00C31047" w:rsidRPr="00C31047">
        <w:rPr>
          <w:rFonts w:cs="Times New Roman"/>
          <w:color w:val="000000"/>
          <w:szCs w:val="24"/>
        </w:rPr>
        <w:sym w:font="Wingdings" w:char="F0E0"/>
      </w:r>
      <w:r w:rsidR="00C31047">
        <w:rPr>
          <w:rFonts w:cs="Times New Roman"/>
          <w:color w:val="000000"/>
          <w:szCs w:val="24"/>
        </w:rPr>
        <w:t xml:space="preserve"> </w:t>
      </w:r>
      <w:r w:rsidRPr="002C3BEF">
        <w:rPr>
          <w:rFonts w:cs="Times New Roman"/>
          <w:color w:val="000000"/>
          <w:szCs w:val="24"/>
        </w:rPr>
        <w:t>NgayLapHD, GiaTriHD, EmailTV}</w:t>
      </w:r>
      <w:r w:rsidR="00815B25" w:rsidRPr="002C3BEF">
        <w:rPr>
          <w:rFonts w:cs="Times New Roman"/>
        </w:rPr>
        <w:t xml:space="preserve"> &gt;</w:t>
      </w:r>
    </w:p>
    <w:p w:rsidR="004E77FB" w:rsidRDefault="002C3BEF" w:rsidP="00DD7C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Cs w:val="24"/>
        </w:rPr>
      </w:pPr>
      <w:r w:rsidRPr="002C3BEF">
        <w:rPr>
          <w:rFonts w:cs="Times New Roman"/>
        </w:rPr>
        <w:t>&lt;</w:t>
      </w:r>
      <w:r w:rsidRPr="00DD7C13">
        <w:rPr>
          <w:rFonts w:cs="Times New Roman"/>
          <w:b/>
          <w:szCs w:val="24"/>
        </w:rPr>
        <w:t xml:space="preserve">PHIEU_GIAO_HANG </w:t>
      </w:r>
      <w:r w:rsidRPr="002C3BEF">
        <w:rPr>
          <w:rFonts w:cs="Times New Roman"/>
          <w:szCs w:val="24"/>
        </w:rPr>
        <w:t>(MaSoPhieu, ThoiGianGiaoHang, LoaiGiaoDich, MaSoHD)</w:t>
      </w:r>
      <w:r w:rsidR="00CC401D">
        <w:rPr>
          <w:rFonts w:cs="Times New Roman"/>
          <w:szCs w:val="24"/>
        </w:rPr>
        <w:t xml:space="preserve"> </w:t>
      </w:r>
    </w:p>
    <w:p w:rsidR="00815B25" w:rsidRPr="002C3BEF" w:rsidRDefault="00CC401D" w:rsidP="00DD7C13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DD7C13">
        <w:rPr>
          <w:rFonts w:cs="Times New Roman"/>
          <w:b/>
          <w:szCs w:val="24"/>
        </w:rPr>
        <w:t>F9</w:t>
      </w:r>
      <w:r>
        <w:rPr>
          <w:rFonts w:cs="Times New Roman"/>
          <w:szCs w:val="24"/>
        </w:rPr>
        <w:t xml:space="preserve"> = </w:t>
      </w:r>
      <w:r w:rsidR="002C3BEF" w:rsidRPr="002C3BEF">
        <w:rPr>
          <w:rFonts w:cs="Times New Roman"/>
          <w:szCs w:val="24"/>
        </w:rPr>
        <w:t xml:space="preserve">{MaSoPhieu </w:t>
      </w:r>
      <w:r w:rsidRPr="00CC401D">
        <w:rPr>
          <w:rFonts w:cs="Times New Roman"/>
          <w:szCs w:val="24"/>
        </w:rPr>
        <w:sym w:font="Wingdings" w:char="F0E0"/>
      </w:r>
      <w:r w:rsidR="002C3BEF" w:rsidRPr="002C3BEF">
        <w:rPr>
          <w:rFonts w:cs="Times New Roman"/>
          <w:szCs w:val="24"/>
        </w:rPr>
        <w:t xml:space="preserve"> ThoiGianGiaoHang, LoaiGiaoDich, MaSoHD}</w:t>
      </w:r>
      <w:r w:rsidR="002C3BEF" w:rsidRPr="002C3BEF">
        <w:rPr>
          <w:rFonts w:cs="Times New Roman"/>
        </w:rPr>
        <w:t xml:space="preserve"> &gt;</w:t>
      </w:r>
    </w:p>
    <w:p w:rsidR="004E77FB" w:rsidRDefault="002C3BEF" w:rsidP="00DD7C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Cs w:val="24"/>
        </w:rPr>
      </w:pPr>
      <w:r w:rsidRPr="002C3BEF">
        <w:rPr>
          <w:rFonts w:cs="Times New Roman"/>
        </w:rPr>
        <w:t xml:space="preserve">&lt; </w:t>
      </w:r>
      <w:r w:rsidRPr="00DD7C13">
        <w:rPr>
          <w:rFonts w:cs="Times New Roman"/>
          <w:b/>
          <w:color w:val="000000"/>
          <w:szCs w:val="24"/>
        </w:rPr>
        <w:t>GIAO_DICH_TRUC_</w:t>
      </w:r>
      <w:proofErr w:type="gramStart"/>
      <w:r w:rsidRPr="00DD7C13">
        <w:rPr>
          <w:rFonts w:cs="Times New Roman"/>
          <w:b/>
          <w:color w:val="000000"/>
          <w:szCs w:val="24"/>
        </w:rPr>
        <w:t>TRUYEN</w:t>
      </w:r>
      <w:r w:rsidRPr="002C3BEF">
        <w:rPr>
          <w:rFonts w:cs="Times New Roman"/>
          <w:color w:val="000000"/>
          <w:szCs w:val="24"/>
        </w:rPr>
        <w:t>(</w:t>
      </w:r>
      <w:proofErr w:type="gramEnd"/>
      <w:r w:rsidRPr="002C3BEF">
        <w:rPr>
          <w:rFonts w:cs="Times New Roman"/>
          <w:color w:val="000000"/>
          <w:szCs w:val="24"/>
        </w:rPr>
        <w:t>MaSoPhieu, Mua/Tang, TenNguoiGui, NguoiNhan</w:t>
      </w:r>
      <w:r w:rsidR="0053444A">
        <w:rPr>
          <w:rFonts w:cs="Times New Roman"/>
          <w:color w:val="000000"/>
          <w:szCs w:val="24"/>
        </w:rPr>
        <w:t xml:space="preserve"> </w:t>
      </w:r>
      <w:r w:rsidRPr="002C3BEF">
        <w:rPr>
          <w:rFonts w:cs="Times New Roman"/>
          <w:color w:val="000000"/>
          <w:szCs w:val="24"/>
        </w:rPr>
        <w:t xml:space="preserve">(TenNN, EmailNN, SdtNN), LoiNhan), </w:t>
      </w:r>
    </w:p>
    <w:p w:rsidR="002C3BEF" w:rsidRPr="002C3BEF" w:rsidRDefault="002C3BEF" w:rsidP="00DD7C13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DD7C13">
        <w:rPr>
          <w:rFonts w:cs="Times New Roman"/>
          <w:b/>
          <w:color w:val="000000"/>
          <w:szCs w:val="24"/>
        </w:rPr>
        <w:t>F</w:t>
      </w:r>
      <w:r w:rsidR="00CC401D" w:rsidRPr="00DD7C13">
        <w:rPr>
          <w:rFonts w:cs="Times New Roman"/>
          <w:b/>
          <w:color w:val="000000"/>
          <w:szCs w:val="24"/>
        </w:rPr>
        <w:t>10</w:t>
      </w:r>
      <w:r w:rsidR="00CC401D">
        <w:rPr>
          <w:rFonts w:cs="Times New Roman"/>
          <w:color w:val="000000"/>
          <w:szCs w:val="24"/>
        </w:rPr>
        <w:t xml:space="preserve"> </w:t>
      </w:r>
      <w:r w:rsidRPr="002C3BEF">
        <w:rPr>
          <w:rFonts w:cs="Times New Roman"/>
          <w:color w:val="000000"/>
          <w:szCs w:val="24"/>
        </w:rPr>
        <w:t xml:space="preserve">= {MaSoPhieu </w:t>
      </w:r>
      <w:r w:rsidR="00CC401D" w:rsidRPr="00CC401D">
        <w:rPr>
          <w:rFonts w:cs="Times New Roman"/>
          <w:color w:val="000000"/>
          <w:szCs w:val="24"/>
        </w:rPr>
        <w:sym w:font="Wingdings" w:char="F0E0"/>
      </w:r>
      <w:r w:rsidRPr="002C3BEF">
        <w:rPr>
          <w:rFonts w:cs="Times New Roman"/>
          <w:color w:val="000000"/>
          <w:szCs w:val="24"/>
        </w:rPr>
        <w:t xml:space="preserve"> Mua/Tang, TenNguoiGui, </w:t>
      </w:r>
      <w:proofErr w:type="gramStart"/>
      <w:r w:rsidRPr="002C3BEF">
        <w:rPr>
          <w:rFonts w:cs="Times New Roman"/>
          <w:color w:val="000000"/>
          <w:szCs w:val="24"/>
        </w:rPr>
        <w:t>NguoiNhan(</w:t>
      </w:r>
      <w:proofErr w:type="gramEnd"/>
      <w:r w:rsidRPr="002C3BEF">
        <w:rPr>
          <w:rFonts w:cs="Times New Roman"/>
          <w:color w:val="000000"/>
          <w:szCs w:val="24"/>
        </w:rPr>
        <w:t>TenNN, EmailNN, SdtNN), LoiNhan}</w:t>
      </w:r>
      <w:r w:rsidRPr="002C3BEF">
        <w:rPr>
          <w:rFonts w:cs="Times New Roman"/>
        </w:rPr>
        <w:t>&gt;</w:t>
      </w:r>
    </w:p>
    <w:p w:rsidR="004E77FB" w:rsidRDefault="002C3BEF" w:rsidP="00DD7C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Cs w:val="24"/>
        </w:rPr>
      </w:pPr>
      <w:r w:rsidRPr="002C3BEF">
        <w:rPr>
          <w:rFonts w:cs="Times New Roman"/>
        </w:rPr>
        <w:t xml:space="preserve">&lt; </w:t>
      </w:r>
      <w:r w:rsidRPr="00DD7C13">
        <w:rPr>
          <w:rFonts w:cs="Times New Roman"/>
          <w:b/>
          <w:szCs w:val="24"/>
        </w:rPr>
        <w:t>GIAO_DICH_TAN_</w:t>
      </w:r>
      <w:proofErr w:type="gramStart"/>
      <w:r w:rsidRPr="00DD7C13">
        <w:rPr>
          <w:rFonts w:cs="Times New Roman"/>
          <w:b/>
          <w:szCs w:val="24"/>
        </w:rPr>
        <w:t>NHA</w:t>
      </w:r>
      <w:r w:rsidRPr="002C3BEF">
        <w:rPr>
          <w:rFonts w:cs="Times New Roman"/>
          <w:szCs w:val="24"/>
        </w:rPr>
        <w:t>(</w:t>
      </w:r>
      <w:proofErr w:type="gramEnd"/>
      <w:r w:rsidRPr="002C3BEF">
        <w:rPr>
          <w:rFonts w:cs="Times New Roman"/>
          <w:szCs w:val="24"/>
        </w:rPr>
        <w:t>MaSoPhieu</w:t>
      </w:r>
      <w:r w:rsidR="004E77FB">
        <w:rPr>
          <w:rFonts w:cs="Times New Roman"/>
          <w:szCs w:val="24"/>
        </w:rPr>
        <w:t xml:space="preserve">, </w:t>
      </w:r>
      <w:r w:rsidRPr="002C3BEF">
        <w:rPr>
          <w:rFonts w:cs="Times New Roman"/>
          <w:szCs w:val="24"/>
        </w:rPr>
        <w:t>TenNguoiNhan, SdtNguoiNhan, DiaChiGiao, ThongTinKhac (GioNhan (ThoiGianBatDauNhan, ThoiGianKetThucNhan), NgayNhanHang, LoiNhanMuaVoucher)</w:t>
      </w:r>
      <w:r>
        <w:rPr>
          <w:rFonts w:cs="Times New Roman"/>
          <w:szCs w:val="24"/>
        </w:rPr>
        <w:t xml:space="preserve">), </w:t>
      </w:r>
    </w:p>
    <w:p w:rsidR="002C3BEF" w:rsidRPr="002C3BEF" w:rsidRDefault="002C3BEF" w:rsidP="00DD7C13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</w:rPr>
      </w:pPr>
      <w:r w:rsidRPr="00DD7C13">
        <w:rPr>
          <w:rFonts w:cs="Times New Roman"/>
          <w:b/>
          <w:szCs w:val="24"/>
        </w:rPr>
        <w:t>F1</w:t>
      </w:r>
      <w:r w:rsidR="00CC401D" w:rsidRPr="00DD7C13">
        <w:rPr>
          <w:rFonts w:cs="Times New Roman"/>
          <w:b/>
          <w:szCs w:val="24"/>
        </w:rPr>
        <w:t>1</w:t>
      </w:r>
      <w:r>
        <w:rPr>
          <w:rFonts w:cs="Times New Roman"/>
          <w:szCs w:val="24"/>
        </w:rPr>
        <w:t xml:space="preserve"> = {</w:t>
      </w:r>
      <w:r w:rsidRPr="002C3BEF">
        <w:rPr>
          <w:rFonts w:cs="Times New Roman"/>
          <w:szCs w:val="24"/>
        </w:rPr>
        <w:t xml:space="preserve">MaSoPhieu </w:t>
      </w:r>
      <w:r w:rsidRPr="002C3BEF">
        <w:rPr>
          <w:rFonts w:cs="Times New Roman"/>
          <w:szCs w:val="24"/>
        </w:rPr>
        <w:sym w:font="Wingdings" w:char="F0E0"/>
      </w:r>
      <w:r w:rsidRPr="002C3BEF">
        <w:rPr>
          <w:rFonts w:cs="Times New Roman"/>
          <w:szCs w:val="24"/>
        </w:rPr>
        <w:t xml:space="preserve"> TenNguoiNhan, SdtNguoiNhan, DiaChiGiao, ThongTinKhac (GioNhan (ThoiGianBatDauNhan, ThoiGianKetThucNhan), NgayNhanHang, </w:t>
      </w:r>
      <w:r>
        <w:rPr>
          <w:rFonts w:cs="Times New Roman"/>
          <w:szCs w:val="24"/>
        </w:rPr>
        <w:t>L</w:t>
      </w:r>
      <w:r w:rsidRPr="002C3BEF">
        <w:rPr>
          <w:rFonts w:cs="Times New Roman"/>
          <w:szCs w:val="24"/>
        </w:rPr>
        <w:t>oiNhanMuaVoucher)</w:t>
      </w:r>
      <w:r w:rsidRPr="002C3BEF">
        <w:rPr>
          <w:rFonts w:cs="Times New Roman"/>
        </w:rPr>
        <w:t>&gt;</w:t>
      </w:r>
    </w:p>
    <w:p w:rsidR="002C3BEF" w:rsidRPr="00DD7C13" w:rsidRDefault="002C3BEF" w:rsidP="00DD7C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u w:val="single"/>
        </w:rPr>
      </w:pPr>
    </w:p>
    <w:p w:rsidR="00F25801" w:rsidRPr="00DD7C13" w:rsidRDefault="00966309" w:rsidP="00DD7C13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b/>
          <w:u w:val="single"/>
        </w:rPr>
      </w:pPr>
      <w:r w:rsidRPr="00DD7C13">
        <w:rPr>
          <w:rFonts w:cs="Times New Roman"/>
          <w:b/>
          <w:u w:val="single"/>
        </w:rPr>
        <w:t>Xác định cấu trúc dạng chuẩn:</w:t>
      </w:r>
    </w:p>
    <w:p w:rsidR="004E77FB" w:rsidRDefault="004E77FB" w:rsidP="00DD7C13">
      <w:pPr>
        <w:pStyle w:val="ListParagraph"/>
        <w:spacing w:line="240" w:lineRule="auto"/>
        <w:ind w:left="1080"/>
        <w:rPr>
          <w:rFonts w:cs="Times New Roman"/>
        </w:rPr>
      </w:pPr>
    </w:p>
    <w:tbl>
      <w:tblPr>
        <w:tblStyle w:val="TableGrid"/>
        <w:tblW w:w="10197" w:type="dxa"/>
        <w:tblInd w:w="-279" w:type="dxa"/>
        <w:tblLook w:val="04A0" w:firstRow="1" w:lastRow="0" w:firstColumn="1" w:lastColumn="0" w:noHBand="0" w:noVBand="1"/>
      </w:tblPr>
      <w:tblGrid>
        <w:gridCol w:w="643"/>
        <w:gridCol w:w="3216"/>
        <w:gridCol w:w="670"/>
        <w:gridCol w:w="671"/>
        <w:gridCol w:w="671"/>
        <w:gridCol w:w="710"/>
        <w:gridCol w:w="1716"/>
        <w:gridCol w:w="1900"/>
      </w:tblGrid>
      <w:tr w:rsidR="004E77FB" w:rsidTr="00DD7C13">
        <w:tc>
          <w:tcPr>
            <w:tcW w:w="643" w:type="dxa"/>
            <w:vMerge w:val="restart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3216" w:type="dxa"/>
            <w:vMerge w:val="restart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Quan hệ</w:t>
            </w:r>
          </w:p>
        </w:tc>
        <w:tc>
          <w:tcPr>
            <w:tcW w:w="2722" w:type="dxa"/>
            <w:gridSpan w:val="4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Dạng chuẩn</w:t>
            </w:r>
          </w:p>
        </w:tc>
        <w:tc>
          <w:tcPr>
            <w:tcW w:w="1716" w:type="dxa"/>
            <w:vMerge w:val="restart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Khóa</w:t>
            </w:r>
          </w:p>
        </w:tc>
        <w:tc>
          <w:tcPr>
            <w:tcW w:w="1900" w:type="dxa"/>
            <w:vMerge w:val="restart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Giải thích</w:t>
            </w:r>
          </w:p>
        </w:tc>
      </w:tr>
      <w:tr w:rsidR="004E77FB" w:rsidTr="00DD7C13">
        <w:tc>
          <w:tcPr>
            <w:tcW w:w="643" w:type="dxa"/>
            <w:vMerge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3216" w:type="dxa"/>
            <w:vMerge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DC1</w:t>
            </w:r>
          </w:p>
        </w:tc>
        <w:tc>
          <w:tcPr>
            <w:tcW w:w="671" w:type="dxa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DC2</w:t>
            </w:r>
          </w:p>
        </w:tc>
        <w:tc>
          <w:tcPr>
            <w:tcW w:w="671" w:type="dxa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DC3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BCK</w:t>
            </w:r>
          </w:p>
        </w:tc>
        <w:tc>
          <w:tcPr>
            <w:tcW w:w="1716" w:type="dxa"/>
            <w:vMerge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900" w:type="dxa"/>
            <w:vMerge/>
          </w:tcPr>
          <w:p w:rsidR="004E77FB" w:rsidRDefault="004E77FB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DOANH_NGHIEP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TenDN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HOP_DONG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MaHD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SAN_PHAM_QUANG_CAO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TenQuangCao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Do tồn tại PTH có vế trái không phải là khóa và vế phải cũng không chứa thuộc tính khóa</w:t>
            </w: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DIEU_KIEN_TIEN_QUYET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TenQuangCao, </w:t>
            </w:r>
          </w:p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TenQuanHe,</w:t>
            </w:r>
          </w:p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TenThuocTinh,</w:t>
            </w:r>
          </w:p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ToanTu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VOUCHER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MaVoucher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THANH_VIEN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EmailTV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THE_NAP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MatMa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HOA_DON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MaSoHD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PHIEU_GIAO_HANG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MaSoPhieu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GIAO_DICH_TRUC_TUYEN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MaSoPhieu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30DE9" w:rsidTr="00DD7C13">
        <w:tc>
          <w:tcPr>
            <w:tcW w:w="643" w:type="dxa"/>
          </w:tcPr>
          <w:p w:rsidR="00530DE9" w:rsidRDefault="00530DE9" w:rsidP="00DD7C1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  <w:tc>
          <w:tcPr>
            <w:tcW w:w="32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GIAO_DICH_TAN_NHA</w:t>
            </w:r>
          </w:p>
        </w:tc>
        <w:tc>
          <w:tcPr>
            <w:tcW w:w="67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671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710" w:type="dxa"/>
          </w:tcPr>
          <w:p w:rsidR="00530DE9" w:rsidRDefault="00530DE9" w:rsidP="00DD7C1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="Times New Roman"/>
              </w:rPr>
            </w:pPr>
          </w:p>
        </w:tc>
        <w:tc>
          <w:tcPr>
            <w:tcW w:w="1716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MaSoPhieu</w:t>
            </w:r>
          </w:p>
        </w:tc>
        <w:tc>
          <w:tcPr>
            <w:tcW w:w="1900" w:type="dxa"/>
          </w:tcPr>
          <w:p w:rsidR="00530DE9" w:rsidRDefault="00530DE9" w:rsidP="00DD7C13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966309" w:rsidRDefault="00966309" w:rsidP="00DD7C13">
      <w:pPr>
        <w:pStyle w:val="ListParagraph"/>
        <w:spacing w:line="240" w:lineRule="auto"/>
        <w:ind w:left="1080"/>
        <w:rPr>
          <w:rFonts w:cs="Times New Roman"/>
        </w:rPr>
      </w:pPr>
    </w:p>
    <w:p w:rsidR="00530DE9" w:rsidRPr="00DD7C13" w:rsidRDefault="00530DE9" w:rsidP="00DD7C13">
      <w:pPr>
        <w:spacing w:line="240" w:lineRule="auto"/>
        <w:rPr>
          <w:rFonts w:cs="Times New Roman"/>
        </w:rPr>
      </w:pPr>
      <w:r w:rsidRPr="00DD7C13">
        <w:rPr>
          <w:rFonts w:cs="Times New Roman"/>
        </w:rPr>
        <w:t>Do quan hệ SAN_PHAM_QUANG_CAO vẫn còn trùng lắp thông tin nên ta áp dụng thuật toán phân rã và thuật toán tổng hợp để chuẩn hóa quan hệ đến dạng chuẩn cao hơn</w:t>
      </w:r>
    </w:p>
    <w:p w:rsidR="00F25801" w:rsidRPr="00DD7C13" w:rsidRDefault="00530DE9" w:rsidP="00DD7C13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b/>
          <w:u w:val="single"/>
        </w:rPr>
      </w:pPr>
      <w:r w:rsidRPr="00DD7C13">
        <w:rPr>
          <w:rFonts w:cs="Times New Roman"/>
          <w:b/>
          <w:u w:val="single"/>
        </w:rPr>
        <w:t>Thuật toán phân rã</w:t>
      </w:r>
    </w:p>
    <w:p w:rsidR="00530DE9" w:rsidRPr="00DD7C13" w:rsidRDefault="00530DE9" w:rsidP="00DD7C13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Sơ</w:t>
      </w:r>
      <w:proofErr w:type="gramEnd"/>
      <w:r>
        <w:rPr>
          <w:rFonts w:cs="Times New Roman"/>
        </w:rPr>
        <w:t xml:space="preserve"> đồ phân rã</w:t>
      </w:r>
    </w:p>
    <w:p w:rsidR="00F25801" w:rsidRDefault="003543A3" w:rsidP="00DD7C13">
      <w:pPr>
        <w:spacing w:line="240" w:lineRule="auto"/>
      </w:pPr>
      <w:r>
        <w:object w:dxaOrig="19883" w:dyaOrig="6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51.55pt" o:ole="">
            <v:imagedata r:id="rId7" o:title=""/>
          </v:shape>
          <o:OLEObject Type="Embed" ProgID="Visio.Drawing.11" ShapeID="_x0000_i1025" DrawAspect="Content" ObjectID="_1382073542" r:id="rId8"/>
        </w:object>
      </w:r>
    </w:p>
    <w:p w:rsidR="00911615" w:rsidRDefault="00911615" w:rsidP="00DD7C13">
      <w:pPr>
        <w:spacing w:line="240" w:lineRule="auto"/>
      </w:pPr>
      <w:r>
        <w:t>Sau khi thực hiện phân rã SAN_PHAM_QUANG_CAO ta được lược đồ C’ mới gồm 2 quan hệ con:</w:t>
      </w:r>
    </w:p>
    <w:p w:rsidR="00DD7C13" w:rsidRDefault="00911615" w:rsidP="00DD7C13">
      <w:pPr>
        <w:spacing w:line="240" w:lineRule="auto"/>
      </w:pPr>
      <w:r>
        <w:t xml:space="preserve">C’ = { </w:t>
      </w:r>
    </w:p>
    <w:p w:rsidR="00911615" w:rsidRDefault="00047164" w:rsidP="00DD7C13">
      <w:pPr>
        <w:spacing w:line="240" w:lineRule="auto"/>
      </w:pPr>
      <w:r>
        <w:t xml:space="preserve">Q31 </w:t>
      </w:r>
      <w:r w:rsidR="00911615">
        <w:t>&lt;</w:t>
      </w:r>
      <w:r w:rsidR="00911615" w:rsidRPr="00DD7C13">
        <w:rPr>
          <w:b/>
        </w:rPr>
        <w:t>SAN_PHAM_QUANG_CAO</w:t>
      </w:r>
      <w:r w:rsidR="00911615">
        <w:t xml:space="preserve"> </w:t>
      </w:r>
      <w:r w:rsidR="00911615">
        <w:rPr>
          <w:rFonts w:cs="Times New Roman"/>
          <w:color w:val="000000"/>
          <w:szCs w:val="24"/>
        </w:rPr>
        <w:t xml:space="preserve">(TenQuangCao,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MaHD) </w:t>
      </w:r>
      <w:r w:rsidR="00911615">
        <w:t xml:space="preserve">&gt;, </w:t>
      </w:r>
    </w:p>
    <w:p w:rsidR="00DD7C13" w:rsidRDefault="00047164" w:rsidP="00DD7C13">
      <w:pPr>
        <w:spacing w:line="240" w:lineRule="auto"/>
        <w:rPr>
          <w:rFonts w:cs="Times New Roman"/>
          <w:color w:val="000000"/>
          <w:szCs w:val="24"/>
        </w:rPr>
      </w:pPr>
      <w:r>
        <w:t xml:space="preserve"> Q32 </w:t>
      </w:r>
      <w:r w:rsidR="00911615">
        <w:t xml:space="preserve">&lt; </w:t>
      </w:r>
      <w:r w:rsidR="00911615" w:rsidRPr="00DD7C13">
        <w:rPr>
          <w:b/>
        </w:rPr>
        <w:t>THONG_TIN_SAN_PHAM</w:t>
      </w:r>
      <w:r w:rsidR="00911615">
        <w:t xml:space="preserve"> </w:t>
      </w:r>
      <w:r w:rsidR="00911615">
        <w:rPr>
          <w:rFonts w:cs="Times New Roman"/>
          <w:color w:val="000000"/>
          <w:szCs w:val="24"/>
        </w:rPr>
        <w:t>(TenSanPham, ThongTinSanPham (HinhAnh, DiemNoiBat, ThongTinChiTiet), TenLinhVuc) &gt;</w:t>
      </w:r>
    </w:p>
    <w:p w:rsidR="00911615" w:rsidRDefault="00911615" w:rsidP="00DD7C13">
      <w:p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}</w:t>
      </w:r>
    </w:p>
    <w:p w:rsidR="00911615" w:rsidRPr="00DD7C13" w:rsidRDefault="00911615" w:rsidP="00DD7C13">
      <w:pPr>
        <w:spacing w:line="240" w:lineRule="auto"/>
        <w:rPr>
          <w:rFonts w:cs="Times New Roman"/>
          <w:b/>
          <w:color w:val="000000"/>
          <w:szCs w:val="24"/>
          <w:u w:val="single"/>
        </w:rPr>
      </w:pPr>
      <w:r w:rsidRPr="00DD7C13">
        <w:rPr>
          <w:rFonts w:cs="Times New Roman"/>
          <w:b/>
          <w:color w:val="000000"/>
          <w:szCs w:val="24"/>
          <w:u w:val="single"/>
        </w:rPr>
        <w:t>Đánh giá cấu trúc C’</w:t>
      </w:r>
      <w:r w:rsidR="00047164" w:rsidRPr="00DD7C13">
        <w:rPr>
          <w:rFonts w:cs="Times New Roman"/>
          <w:b/>
          <w:color w:val="000000"/>
          <w:szCs w:val="24"/>
          <w:u w:val="single"/>
        </w:rPr>
        <w:t>:</w:t>
      </w:r>
    </w:p>
    <w:p w:rsidR="00047164" w:rsidRPr="00DD7C13" w:rsidRDefault="00047164" w:rsidP="00DD7C13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b/>
        </w:rPr>
      </w:pPr>
      <w:r w:rsidRPr="00DD7C13">
        <w:rPr>
          <w:rFonts w:cs="Times New Roman"/>
          <w:b/>
        </w:rPr>
        <w:t>Bảo toàn phụ thuộc hàm:</w:t>
      </w:r>
    </w:p>
    <w:p w:rsidR="00047164" w:rsidRPr="00101A11" w:rsidRDefault="00047164" w:rsidP="00DD7C13">
      <w:pPr>
        <w:widowControl w:val="0"/>
        <w:spacing w:after="0" w:line="240" w:lineRule="auto"/>
        <w:ind w:left="360"/>
      </w:pPr>
      <w:r w:rsidRPr="00101A11">
        <w:t xml:space="preserve">Chứng minh bảo toàn phụ thuộc hàm: dựa trên 2 điều kiện </w:t>
      </w:r>
    </w:p>
    <w:p w:rsidR="00047164" w:rsidRPr="00D81BA0" w:rsidRDefault="00587425" w:rsidP="00DD7C13">
      <w:pPr>
        <w:pStyle w:val="ListParagraph"/>
        <w:widowControl w:val="0"/>
        <w:numPr>
          <w:ilvl w:val="1"/>
          <w:numId w:val="12"/>
        </w:numPr>
        <w:spacing w:after="0" w:line="240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47164" w:rsidRPr="00D81BA0">
        <w:t xml:space="preserve"> </w:t>
      </w:r>
    </w:p>
    <w:p w:rsidR="00047164" w:rsidRPr="00101A11" w:rsidRDefault="00047164" w:rsidP="00DD7C13">
      <w:pPr>
        <w:pStyle w:val="ListParagraph"/>
        <w:widowControl w:val="0"/>
        <w:numPr>
          <w:ilvl w:val="0"/>
          <w:numId w:val="11"/>
        </w:numPr>
        <w:spacing w:after="0" w:line="240" w:lineRule="auto"/>
        <w:ind w:left="1080"/>
      </w:pPr>
      <w:r w:rsidRPr="00101A11">
        <w:t>Ta thấy tổ hợp thuộc tính của các Q</w:t>
      </w:r>
      <w:r>
        <w:t>31, Q32</w:t>
      </w:r>
      <w:r w:rsidRPr="00101A11">
        <w:t xml:space="preserve"> chứa đầy đủ thuộc tính của Q</w:t>
      </w:r>
      <w:r>
        <w:t>3</w:t>
      </w:r>
      <w:r w:rsidRPr="00101A11">
        <w:t xml:space="preserve"> =&gt; C</w:t>
      </w:r>
      <w:r>
        <w:t>’</w:t>
      </w:r>
      <w:r w:rsidRPr="00101A11">
        <w:t xml:space="preserve"> thỏa điều kiện 2</w:t>
      </w:r>
    </w:p>
    <w:p w:rsidR="00047164" w:rsidRPr="00D81BA0" w:rsidRDefault="00587425" w:rsidP="00DD7C13">
      <w:pPr>
        <w:pStyle w:val="ListParagraph"/>
        <w:widowControl w:val="0"/>
        <w:numPr>
          <w:ilvl w:val="1"/>
          <w:numId w:val="13"/>
        </w:numPr>
        <w:spacing w:after="0" w:line="240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047164" w:rsidRDefault="00047164" w:rsidP="00DD7C13">
      <w:pPr>
        <w:pStyle w:val="ListParagraph"/>
        <w:widowControl w:val="0"/>
        <w:numPr>
          <w:ilvl w:val="0"/>
          <w:numId w:val="11"/>
        </w:numPr>
        <w:spacing w:after="0" w:line="240" w:lineRule="auto"/>
        <w:ind w:left="1080"/>
      </w:pPr>
      <w:r w:rsidRPr="00D81BA0">
        <w:t>Xét tổ hợp của các phụ thuộ</w:t>
      </w:r>
      <w:r>
        <w:t>c hàm F31, F32</w:t>
      </w:r>
      <w:r w:rsidRPr="00D81BA0">
        <w:t>, ta có F+  chứa trong bao đóng tổ hợ</w:t>
      </w:r>
      <w:r>
        <w:t>p các F31, F32</w:t>
      </w:r>
      <w:r w:rsidRPr="00D81BA0">
        <w:t xml:space="preserve">  =&gt; C thỏa điều kiện 1</w:t>
      </w:r>
    </w:p>
    <w:p w:rsidR="00047164" w:rsidRPr="00101A11" w:rsidRDefault="00047164" w:rsidP="00DD7C13">
      <w:pPr>
        <w:pStyle w:val="ListParagraph"/>
        <w:widowControl w:val="0"/>
        <w:numPr>
          <w:ilvl w:val="0"/>
          <w:numId w:val="11"/>
        </w:numPr>
        <w:spacing w:after="0" w:line="240" w:lineRule="auto"/>
        <w:ind w:left="1080"/>
      </w:pPr>
      <w:r w:rsidRPr="00101A11">
        <w:t>Do đó C bảo toàn phụ thuộc hàm</w:t>
      </w:r>
    </w:p>
    <w:p w:rsidR="00047164" w:rsidRDefault="00047164" w:rsidP="00DD7C13">
      <w:pPr>
        <w:pStyle w:val="ListParagraph"/>
        <w:spacing w:line="240" w:lineRule="auto"/>
        <w:rPr>
          <w:rFonts w:cs="Times New Roman"/>
        </w:rPr>
      </w:pPr>
    </w:p>
    <w:p w:rsidR="00047164" w:rsidRPr="00DD7C13" w:rsidRDefault="00047164" w:rsidP="00DD7C13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b/>
        </w:rPr>
      </w:pPr>
      <w:r w:rsidRPr="00DD7C13">
        <w:rPr>
          <w:rFonts w:cs="Times New Roman"/>
          <w:b/>
        </w:rPr>
        <w:t>Bảo toàn thông tin</w:t>
      </w:r>
    </w:p>
    <w:p w:rsidR="00047164" w:rsidRPr="00DD7C13" w:rsidRDefault="003543A3" w:rsidP="00DD7C13">
      <w:pPr>
        <w:spacing w:line="240" w:lineRule="auto"/>
        <w:rPr>
          <w:rFonts w:cs="Times New Roman"/>
          <w:i/>
        </w:rPr>
      </w:pPr>
      <w:r w:rsidRPr="00DD7C13">
        <w:rPr>
          <w:rFonts w:cs="Times New Roman"/>
          <w:i/>
        </w:rPr>
        <w:t>Ánh xạ các thuộc tính: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TenQuangCao: A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TenSanPham: B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GiaGoc: C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GiaBan: D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lastRenderedPageBreak/>
        <w:t>ThongTinSanPham (HinhAnh, DiemNoiBat, ThongTinChiTiet): E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TenLinhVuc: F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SoLuongSP: G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SoLuongTon: H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SoPhieuThanhToan: I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SoPhieuDuocMua: J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SoPhieuToiThieuBanRa: K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TiLeGiaoTanNha/TrucTuyen: L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SoPhieuToiThieuGiaoTanNha:M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DieuKienApDug: N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DiaDiemApDung: O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TinhTrang: P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 xml:space="preserve">ThoiGianSD (ThoiGianBatDau, ThoiGianKetThuc): Q 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ThoiGianQC (ThoiGianBatDau, ThoiGianKetThuc): R</w:t>
      </w:r>
    </w:p>
    <w:p w:rsidR="003543A3" w:rsidRPr="00DD7C13" w:rsidRDefault="003543A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DD7C13">
        <w:rPr>
          <w:rFonts w:cs="Times New Roman"/>
        </w:rPr>
        <w:t>MaHD: S</w:t>
      </w:r>
    </w:p>
    <w:p w:rsidR="003543A3" w:rsidRDefault="003543A3" w:rsidP="00DD7C13">
      <w:pPr>
        <w:spacing w:line="240" w:lineRule="auto"/>
        <w:rPr>
          <w:rFonts w:cs="Times New Roman"/>
        </w:rPr>
      </w:pPr>
    </w:p>
    <w:p w:rsidR="003543A3" w:rsidRPr="00DD7C13" w:rsidRDefault="003543A3" w:rsidP="00DD7C13">
      <w:pPr>
        <w:spacing w:line="240" w:lineRule="auto"/>
        <w:rPr>
          <w:rFonts w:cs="Times New Roman"/>
          <w:i/>
        </w:rPr>
      </w:pPr>
      <w:r w:rsidRPr="00DD7C13">
        <w:rPr>
          <w:rFonts w:cs="Times New Roman"/>
          <w:i/>
        </w:rPr>
        <w:t>Bảng Tableau ban đầu:</w:t>
      </w:r>
    </w:p>
    <w:tbl>
      <w:tblPr>
        <w:tblStyle w:val="TableGrid"/>
        <w:tblW w:w="12089" w:type="dxa"/>
        <w:tblInd w:w="-1357" w:type="dxa"/>
        <w:tblLayout w:type="fixed"/>
        <w:tblLook w:val="04A0" w:firstRow="1" w:lastRow="0" w:firstColumn="1" w:lastColumn="0" w:noHBand="0" w:noVBand="1"/>
        <w:tblPrChange w:id="0" w:author="JML" w:date="2011-11-06T08:31:00Z">
          <w:tblPr>
            <w:tblStyle w:val="TableGrid"/>
            <w:tblW w:w="12269" w:type="dxa"/>
            <w:tblInd w:w="-43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60"/>
        <w:gridCol w:w="738"/>
        <w:gridCol w:w="611"/>
        <w:gridCol w:w="510"/>
        <w:gridCol w:w="510"/>
        <w:gridCol w:w="510"/>
        <w:gridCol w:w="510"/>
        <w:gridCol w:w="510"/>
        <w:gridCol w:w="510"/>
        <w:gridCol w:w="510"/>
        <w:gridCol w:w="51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tblGridChange w:id="1">
          <w:tblGrid>
            <w:gridCol w:w="540"/>
            <w:gridCol w:w="839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630"/>
            <w:gridCol w:w="630"/>
            <w:gridCol w:w="630"/>
            <w:gridCol w:w="630"/>
            <w:gridCol w:w="630"/>
            <w:gridCol w:w="630"/>
            <w:gridCol w:w="630"/>
            <w:gridCol w:w="630"/>
            <w:gridCol w:w="630"/>
            <w:gridCol w:w="630"/>
          </w:tblGrid>
        </w:tblGridChange>
      </w:tblGrid>
      <w:tr w:rsidR="004E77FB" w:rsidRPr="00587425" w:rsidTr="00587425">
        <w:tc>
          <w:tcPr>
            <w:tcW w:w="360" w:type="dxa"/>
            <w:tcPrChange w:id="2" w:author="JML" w:date="2011-11-06T08:31:00Z">
              <w:tcPr>
                <w:tcW w:w="540" w:type="dxa"/>
              </w:tcPr>
            </w:tcPrChange>
          </w:tcPr>
          <w:p w:rsidR="003543A3" w:rsidRPr="00587425" w:rsidRDefault="003543A3" w:rsidP="00587425">
            <w:pPr>
              <w:rPr>
                <w:rFonts w:cs="Times New Roman"/>
                <w:sz w:val="22"/>
                <w:rPrChange w:id="3" w:author="JML" w:date="2011-11-06T08:29:00Z">
                  <w:rPr>
                    <w:rFonts w:cs="Times New Roman"/>
                  </w:rPr>
                </w:rPrChange>
              </w:rPr>
            </w:pPr>
            <w:del w:id="4" w:author="JML" w:date="2011-11-06T08:29:00Z">
              <w:r w:rsidRPr="00587425" w:rsidDel="00587425">
                <w:rPr>
                  <w:rFonts w:cs="Times New Roman"/>
                  <w:sz w:val="22"/>
                  <w:rPrChange w:id="5" w:author="JML" w:date="2011-11-06T08:29:00Z">
                    <w:rPr>
                      <w:rFonts w:cs="Times New Roman"/>
                    </w:rPr>
                  </w:rPrChange>
                </w:rPr>
                <w:delText>STT</w:delText>
              </w:r>
            </w:del>
          </w:p>
        </w:tc>
        <w:tc>
          <w:tcPr>
            <w:tcW w:w="738" w:type="dxa"/>
            <w:tcPrChange w:id="6" w:author="JML" w:date="2011-11-06T08:31:00Z">
              <w:tcPr>
                <w:tcW w:w="839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7" w:author="JML" w:date="2011-11-06T08:29:00Z">
                  <w:rPr>
                    <w:rFonts w:cs="Times New Roman"/>
                  </w:rPr>
                </w:rPrChange>
              </w:rPr>
            </w:pPr>
            <w:del w:id="8" w:author="JML" w:date="2011-11-06T08:29:00Z">
              <w:r w:rsidRPr="00587425" w:rsidDel="00587425">
                <w:rPr>
                  <w:rFonts w:cs="Times New Roman"/>
                  <w:sz w:val="22"/>
                  <w:rPrChange w:id="9" w:author="JML" w:date="2011-11-06T08:29:00Z">
                    <w:rPr>
                      <w:rFonts w:cs="Times New Roman"/>
                    </w:rPr>
                  </w:rPrChange>
                </w:rPr>
                <w:delText>Quan hệ</w:delText>
              </w:r>
            </w:del>
          </w:p>
        </w:tc>
        <w:tc>
          <w:tcPr>
            <w:tcW w:w="611" w:type="dxa"/>
            <w:tcPrChange w:id="10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11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2" w:author="JML" w:date="2011-11-06T08:29:00Z">
                  <w:rPr>
                    <w:rFonts w:cs="Times New Roman"/>
                  </w:rPr>
                </w:rPrChange>
              </w:rPr>
              <w:t>A</w:t>
            </w:r>
          </w:p>
        </w:tc>
        <w:tc>
          <w:tcPr>
            <w:tcW w:w="510" w:type="dxa"/>
            <w:tcPrChange w:id="13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14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5" w:author="JML" w:date="2011-11-06T08:29:00Z">
                  <w:rPr>
                    <w:rFonts w:cs="Times New Roman"/>
                  </w:rPr>
                </w:rPrChange>
              </w:rPr>
              <w:t>B</w:t>
            </w:r>
          </w:p>
        </w:tc>
        <w:tc>
          <w:tcPr>
            <w:tcW w:w="510" w:type="dxa"/>
            <w:tcPrChange w:id="16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17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8" w:author="JML" w:date="2011-11-06T08:29:00Z">
                  <w:rPr>
                    <w:rFonts w:cs="Times New Roman"/>
                  </w:rPr>
                </w:rPrChange>
              </w:rPr>
              <w:t>C</w:t>
            </w:r>
          </w:p>
        </w:tc>
        <w:tc>
          <w:tcPr>
            <w:tcW w:w="510" w:type="dxa"/>
            <w:tcPrChange w:id="19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20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21" w:author="JML" w:date="2011-11-06T08:29:00Z">
                  <w:rPr>
                    <w:rFonts w:cs="Times New Roman"/>
                  </w:rPr>
                </w:rPrChange>
              </w:rPr>
              <w:t>D</w:t>
            </w:r>
          </w:p>
        </w:tc>
        <w:tc>
          <w:tcPr>
            <w:tcW w:w="510" w:type="dxa"/>
            <w:tcPrChange w:id="22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23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24" w:author="JML" w:date="2011-11-06T08:29:00Z">
                  <w:rPr>
                    <w:rFonts w:cs="Times New Roman"/>
                  </w:rPr>
                </w:rPrChange>
              </w:rPr>
              <w:t>E</w:t>
            </w:r>
          </w:p>
        </w:tc>
        <w:tc>
          <w:tcPr>
            <w:tcW w:w="510" w:type="dxa"/>
            <w:tcPrChange w:id="25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26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27" w:author="JML" w:date="2011-11-06T08:29:00Z">
                  <w:rPr>
                    <w:rFonts w:cs="Times New Roman"/>
                  </w:rPr>
                </w:rPrChange>
              </w:rPr>
              <w:t>F</w:t>
            </w:r>
          </w:p>
        </w:tc>
        <w:tc>
          <w:tcPr>
            <w:tcW w:w="510" w:type="dxa"/>
            <w:tcPrChange w:id="28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29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30" w:author="JML" w:date="2011-11-06T08:29:00Z">
                  <w:rPr>
                    <w:rFonts w:cs="Times New Roman"/>
                  </w:rPr>
                </w:rPrChange>
              </w:rPr>
              <w:t>G</w:t>
            </w:r>
          </w:p>
        </w:tc>
        <w:tc>
          <w:tcPr>
            <w:tcW w:w="510" w:type="dxa"/>
            <w:tcPrChange w:id="31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32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33" w:author="JML" w:date="2011-11-06T08:29:00Z">
                  <w:rPr>
                    <w:rFonts w:cs="Times New Roman"/>
                  </w:rPr>
                </w:rPrChange>
              </w:rPr>
              <w:t>H</w:t>
            </w:r>
          </w:p>
        </w:tc>
        <w:tc>
          <w:tcPr>
            <w:tcW w:w="510" w:type="dxa"/>
            <w:tcPrChange w:id="34" w:author="JML" w:date="2011-11-06T08:31:00Z">
              <w:tcPr>
                <w:tcW w:w="51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35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36" w:author="JML" w:date="2011-11-06T08:29:00Z">
                  <w:rPr>
                    <w:rFonts w:cs="Times New Roman"/>
                  </w:rPr>
                </w:rPrChange>
              </w:rPr>
              <w:t>I</w:t>
            </w:r>
          </w:p>
        </w:tc>
        <w:tc>
          <w:tcPr>
            <w:tcW w:w="630" w:type="dxa"/>
            <w:tcPrChange w:id="37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38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39" w:author="JML" w:date="2011-11-06T08:29:00Z">
                  <w:rPr>
                    <w:rFonts w:cs="Times New Roman"/>
                  </w:rPr>
                </w:rPrChange>
              </w:rPr>
              <w:t>J</w:t>
            </w:r>
          </w:p>
        </w:tc>
        <w:tc>
          <w:tcPr>
            <w:tcW w:w="630" w:type="dxa"/>
            <w:tcPrChange w:id="40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41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42" w:author="JML" w:date="2011-11-06T08:29:00Z">
                  <w:rPr>
                    <w:rFonts w:cs="Times New Roman"/>
                  </w:rPr>
                </w:rPrChange>
              </w:rPr>
              <w:t>K</w:t>
            </w:r>
          </w:p>
        </w:tc>
        <w:tc>
          <w:tcPr>
            <w:tcW w:w="630" w:type="dxa"/>
            <w:tcPrChange w:id="43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44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45" w:author="JML" w:date="2011-11-06T08:29:00Z">
                  <w:rPr>
                    <w:rFonts w:cs="Times New Roman"/>
                  </w:rPr>
                </w:rPrChange>
              </w:rPr>
              <w:t>L</w:t>
            </w:r>
          </w:p>
        </w:tc>
        <w:tc>
          <w:tcPr>
            <w:tcW w:w="630" w:type="dxa"/>
            <w:tcPrChange w:id="46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47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48" w:author="JML" w:date="2011-11-06T08:29:00Z">
                  <w:rPr>
                    <w:rFonts w:cs="Times New Roman"/>
                  </w:rPr>
                </w:rPrChange>
              </w:rPr>
              <w:t>M</w:t>
            </w:r>
          </w:p>
        </w:tc>
        <w:tc>
          <w:tcPr>
            <w:tcW w:w="630" w:type="dxa"/>
            <w:tcPrChange w:id="49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50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51" w:author="JML" w:date="2011-11-06T08:29:00Z">
                  <w:rPr>
                    <w:rFonts w:cs="Times New Roman"/>
                  </w:rPr>
                </w:rPrChange>
              </w:rPr>
              <w:t>N</w:t>
            </w:r>
          </w:p>
        </w:tc>
        <w:tc>
          <w:tcPr>
            <w:tcW w:w="630" w:type="dxa"/>
            <w:tcPrChange w:id="52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53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54" w:author="JML" w:date="2011-11-06T08:29:00Z">
                  <w:rPr>
                    <w:rFonts w:cs="Times New Roman"/>
                  </w:rPr>
                </w:rPrChange>
              </w:rPr>
              <w:t>O</w:t>
            </w:r>
          </w:p>
        </w:tc>
        <w:tc>
          <w:tcPr>
            <w:tcW w:w="630" w:type="dxa"/>
            <w:tcPrChange w:id="55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56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57" w:author="JML" w:date="2011-11-06T08:29:00Z">
                  <w:rPr>
                    <w:rFonts w:cs="Times New Roman"/>
                  </w:rPr>
                </w:rPrChange>
              </w:rPr>
              <w:t>P</w:t>
            </w:r>
          </w:p>
        </w:tc>
        <w:tc>
          <w:tcPr>
            <w:tcW w:w="630" w:type="dxa"/>
            <w:tcPrChange w:id="58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59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60" w:author="JML" w:date="2011-11-06T08:29:00Z">
                  <w:rPr>
                    <w:rFonts w:cs="Times New Roman"/>
                  </w:rPr>
                </w:rPrChange>
              </w:rPr>
              <w:t>Q</w:t>
            </w:r>
          </w:p>
        </w:tc>
        <w:tc>
          <w:tcPr>
            <w:tcW w:w="630" w:type="dxa"/>
            <w:tcPrChange w:id="61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62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63" w:author="JML" w:date="2011-11-06T08:29:00Z">
                  <w:rPr>
                    <w:rFonts w:cs="Times New Roman"/>
                  </w:rPr>
                </w:rPrChange>
              </w:rPr>
              <w:t>R</w:t>
            </w:r>
          </w:p>
        </w:tc>
        <w:tc>
          <w:tcPr>
            <w:tcW w:w="630" w:type="dxa"/>
            <w:tcPrChange w:id="64" w:author="JML" w:date="2011-11-06T08:31:00Z">
              <w:tcPr>
                <w:tcW w:w="630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65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66" w:author="JML" w:date="2011-11-06T08:29:00Z">
                  <w:rPr>
                    <w:rFonts w:cs="Times New Roman"/>
                  </w:rPr>
                </w:rPrChange>
              </w:rPr>
              <w:t>S</w:t>
            </w:r>
          </w:p>
        </w:tc>
      </w:tr>
      <w:tr w:rsidR="004E77FB" w:rsidRPr="00587425" w:rsidTr="00587425">
        <w:tc>
          <w:tcPr>
            <w:tcW w:w="360" w:type="dxa"/>
            <w:tcPrChange w:id="67" w:author="JML" w:date="2011-11-06T08:31:00Z">
              <w:tcPr>
                <w:tcW w:w="540" w:type="dxa"/>
              </w:tcPr>
            </w:tcPrChange>
          </w:tcPr>
          <w:p w:rsidR="003543A3" w:rsidRPr="00587425" w:rsidRDefault="003543A3" w:rsidP="00DD7C1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rPrChange w:id="68" w:author="JML" w:date="2011-11-06T08:29:00Z">
                  <w:rPr>
                    <w:rFonts w:cs="Times New Roman"/>
                  </w:rPr>
                </w:rPrChange>
              </w:rPr>
            </w:pPr>
          </w:p>
        </w:tc>
        <w:tc>
          <w:tcPr>
            <w:tcW w:w="738" w:type="dxa"/>
            <w:tcPrChange w:id="69" w:author="JML" w:date="2011-11-06T08:31:00Z">
              <w:tcPr>
                <w:tcW w:w="839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70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71" w:author="JML" w:date="2011-11-06T08:29:00Z">
                  <w:rPr>
                    <w:rFonts w:cs="Times New Roman"/>
                  </w:rPr>
                </w:rPrChange>
              </w:rPr>
              <w:t>Q31</w:t>
            </w:r>
          </w:p>
        </w:tc>
        <w:tc>
          <w:tcPr>
            <w:tcW w:w="611" w:type="dxa"/>
            <w:tcPrChange w:id="72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73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74" w:author="JML" w:date="2011-11-06T08:29:00Z">
                  <w:rPr>
                    <w:rFonts w:cs="Times New Roman"/>
                  </w:rPr>
                </w:rPrChange>
              </w:rPr>
              <w:t>a1</w:t>
            </w:r>
          </w:p>
        </w:tc>
        <w:tc>
          <w:tcPr>
            <w:tcW w:w="510" w:type="dxa"/>
            <w:tcPrChange w:id="75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76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77" w:author="JML" w:date="2011-11-06T08:29:00Z">
                  <w:rPr>
                    <w:rFonts w:cs="Times New Roman"/>
                  </w:rPr>
                </w:rPrChange>
              </w:rPr>
              <w:t>a2</w:t>
            </w:r>
          </w:p>
        </w:tc>
        <w:tc>
          <w:tcPr>
            <w:tcW w:w="510" w:type="dxa"/>
            <w:tcPrChange w:id="78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79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80" w:author="JML" w:date="2011-11-06T08:29:00Z">
                  <w:rPr>
                    <w:rFonts w:cs="Times New Roman"/>
                  </w:rPr>
                </w:rPrChange>
              </w:rPr>
              <w:t>a3</w:t>
            </w:r>
          </w:p>
        </w:tc>
        <w:tc>
          <w:tcPr>
            <w:tcW w:w="510" w:type="dxa"/>
            <w:tcPrChange w:id="81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82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83" w:author="JML" w:date="2011-11-06T08:29:00Z">
                  <w:rPr>
                    <w:rFonts w:cs="Times New Roman"/>
                  </w:rPr>
                </w:rPrChange>
              </w:rPr>
              <w:t>a4</w:t>
            </w:r>
          </w:p>
        </w:tc>
        <w:tc>
          <w:tcPr>
            <w:tcW w:w="510" w:type="dxa"/>
            <w:tcPrChange w:id="84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85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86" w:author="JML" w:date="2011-11-06T08:29:00Z">
                  <w:rPr>
                    <w:rFonts w:cs="Times New Roman"/>
                  </w:rPr>
                </w:rPrChange>
              </w:rPr>
              <w:t>b1</w:t>
            </w:r>
          </w:p>
        </w:tc>
        <w:tc>
          <w:tcPr>
            <w:tcW w:w="510" w:type="dxa"/>
            <w:tcPrChange w:id="87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88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89" w:author="JML" w:date="2011-11-06T08:29:00Z">
                  <w:rPr>
                    <w:rFonts w:cs="Times New Roman"/>
                  </w:rPr>
                </w:rPrChange>
              </w:rPr>
              <w:t>b2</w:t>
            </w:r>
          </w:p>
        </w:tc>
        <w:tc>
          <w:tcPr>
            <w:tcW w:w="510" w:type="dxa"/>
            <w:tcPrChange w:id="90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91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92" w:author="JML" w:date="2011-11-06T08:29:00Z">
                  <w:rPr>
                    <w:rFonts w:cs="Times New Roman"/>
                  </w:rPr>
                </w:rPrChange>
              </w:rPr>
              <w:t>a7</w:t>
            </w:r>
          </w:p>
        </w:tc>
        <w:tc>
          <w:tcPr>
            <w:tcW w:w="510" w:type="dxa"/>
            <w:tcPrChange w:id="93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94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95" w:author="JML" w:date="2011-11-06T08:29:00Z">
                  <w:rPr>
                    <w:rFonts w:cs="Times New Roman"/>
                  </w:rPr>
                </w:rPrChange>
              </w:rPr>
              <w:t>a8</w:t>
            </w:r>
          </w:p>
        </w:tc>
        <w:tc>
          <w:tcPr>
            <w:tcW w:w="510" w:type="dxa"/>
            <w:tcPrChange w:id="96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97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98" w:author="JML" w:date="2011-11-06T08:29:00Z">
                  <w:rPr>
                    <w:rFonts w:cs="Times New Roman"/>
                  </w:rPr>
                </w:rPrChange>
              </w:rPr>
              <w:t>a9</w:t>
            </w:r>
          </w:p>
        </w:tc>
        <w:tc>
          <w:tcPr>
            <w:tcW w:w="630" w:type="dxa"/>
            <w:tcPrChange w:id="99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00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01" w:author="JML" w:date="2011-11-06T08:29:00Z">
                  <w:rPr>
                    <w:rFonts w:cs="Times New Roman"/>
                  </w:rPr>
                </w:rPrChange>
              </w:rPr>
              <w:t>a10</w:t>
            </w:r>
          </w:p>
        </w:tc>
        <w:tc>
          <w:tcPr>
            <w:tcW w:w="630" w:type="dxa"/>
            <w:tcPrChange w:id="102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03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04" w:author="JML" w:date="2011-11-06T08:29:00Z">
                  <w:rPr>
                    <w:rFonts w:cs="Times New Roman"/>
                  </w:rPr>
                </w:rPrChange>
              </w:rPr>
              <w:t>a11</w:t>
            </w:r>
          </w:p>
        </w:tc>
        <w:tc>
          <w:tcPr>
            <w:tcW w:w="630" w:type="dxa"/>
            <w:tcPrChange w:id="105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06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07" w:author="JML" w:date="2011-11-06T08:29:00Z">
                  <w:rPr>
                    <w:rFonts w:cs="Times New Roman"/>
                  </w:rPr>
                </w:rPrChange>
              </w:rPr>
              <w:t>a12</w:t>
            </w:r>
          </w:p>
        </w:tc>
        <w:tc>
          <w:tcPr>
            <w:tcW w:w="630" w:type="dxa"/>
            <w:tcPrChange w:id="108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09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10" w:author="JML" w:date="2011-11-06T08:29:00Z">
                  <w:rPr>
                    <w:rFonts w:cs="Times New Roman"/>
                  </w:rPr>
                </w:rPrChange>
              </w:rPr>
              <w:t>a13</w:t>
            </w:r>
          </w:p>
        </w:tc>
        <w:tc>
          <w:tcPr>
            <w:tcW w:w="630" w:type="dxa"/>
            <w:tcPrChange w:id="111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12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13" w:author="JML" w:date="2011-11-06T08:29:00Z">
                  <w:rPr>
                    <w:rFonts w:cs="Times New Roman"/>
                  </w:rPr>
                </w:rPrChange>
              </w:rPr>
              <w:t>a14</w:t>
            </w:r>
          </w:p>
        </w:tc>
        <w:tc>
          <w:tcPr>
            <w:tcW w:w="630" w:type="dxa"/>
            <w:tcPrChange w:id="114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15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16" w:author="JML" w:date="2011-11-06T08:29:00Z">
                  <w:rPr>
                    <w:rFonts w:cs="Times New Roman"/>
                  </w:rPr>
                </w:rPrChange>
              </w:rPr>
              <w:t>a15</w:t>
            </w:r>
          </w:p>
        </w:tc>
        <w:tc>
          <w:tcPr>
            <w:tcW w:w="630" w:type="dxa"/>
            <w:tcPrChange w:id="117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18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19" w:author="JML" w:date="2011-11-06T08:29:00Z">
                  <w:rPr>
                    <w:rFonts w:cs="Times New Roman"/>
                  </w:rPr>
                </w:rPrChange>
              </w:rPr>
              <w:t>a16</w:t>
            </w:r>
          </w:p>
        </w:tc>
        <w:tc>
          <w:tcPr>
            <w:tcW w:w="630" w:type="dxa"/>
            <w:tcPrChange w:id="120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21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22" w:author="JML" w:date="2011-11-06T08:29:00Z">
                  <w:rPr>
                    <w:rFonts w:cs="Times New Roman"/>
                  </w:rPr>
                </w:rPrChange>
              </w:rPr>
              <w:t>a17</w:t>
            </w:r>
          </w:p>
        </w:tc>
        <w:tc>
          <w:tcPr>
            <w:tcW w:w="630" w:type="dxa"/>
            <w:tcPrChange w:id="123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24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25" w:author="JML" w:date="2011-11-06T08:29:00Z">
                  <w:rPr>
                    <w:rFonts w:cs="Times New Roman"/>
                  </w:rPr>
                </w:rPrChange>
              </w:rPr>
              <w:t>a18</w:t>
            </w:r>
          </w:p>
        </w:tc>
        <w:tc>
          <w:tcPr>
            <w:tcW w:w="630" w:type="dxa"/>
            <w:tcPrChange w:id="126" w:author="JML" w:date="2011-11-06T08:31:00Z">
              <w:tcPr>
                <w:tcW w:w="630" w:type="dxa"/>
              </w:tcPr>
            </w:tcPrChange>
          </w:tcPr>
          <w:p w:rsidR="003543A3" w:rsidRPr="00587425" w:rsidRDefault="00587425" w:rsidP="00DD7C13">
            <w:pPr>
              <w:rPr>
                <w:rFonts w:cs="Times New Roman"/>
                <w:sz w:val="22"/>
                <w:rPrChange w:id="127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28" w:author="JML" w:date="2011-11-06T08:29:00Z">
                  <w:rPr>
                    <w:rFonts w:cs="Times New Roman"/>
                    <w:sz w:val="22"/>
                  </w:rPr>
                </w:rPrChange>
              </w:rPr>
              <w:t>a19</w:t>
            </w:r>
          </w:p>
        </w:tc>
      </w:tr>
      <w:tr w:rsidR="004E77FB" w:rsidRPr="00587425" w:rsidTr="00587425">
        <w:tc>
          <w:tcPr>
            <w:tcW w:w="360" w:type="dxa"/>
            <w:tcPrChange w:id="129" w:author="JML" w:date="2011-11-06T08:31:00Z">
              <w:tcPr>
                <w:tcW w:w="540" w:type="dxa"/>
              </w:tcPr>
            </w:tcPrChange>
          </w:tcPr>
          <w:p w:rsidR="003543A3" w:rsidRPr="00587425" w:rsidRDefault="003543A3" w:rsidP="00DD7C1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rPrChange w:id="130" w:author="JML" w:date="2011-11-06T08:29:00Z">
                  <w:rPr>
                    <w:rFonts w:cs="Times New Roman"/>
                  </w:rPr>
                </w:rPrChange>
              </w:rPr>
            </w:pPr>
          </w:p>
        </w:tc>
        <w:tc>
          <w:tcPr>
            <w:tcW w:w="738" w:type="dxa"/>
            <w:tcPrChange w:id="131" w:author="JML" w:date="2011-11-06T08:31:00Z">
              <w:tcPr>
                <w:tcW w:w="839" w:type="dxa"/>
              </w:tcPr>
            </w:tcPrChange>
          </w:tcPr>
          <w:p w:rsidR="003543A3" w:rsidRPr="00587425" w:rsidRDefault="003543A3" w:rsidP="00DD7C13">
            <w:pPr>
              <w:rPr>
                <w:rFonts w:cs="Times New Roman"/>
                <w:sz w:val="22"/>
                <w:rPrChange w:id="132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33" w:author="JML" w:date="2011-11-06T08:29:00Z">
                  <w:rPr>
                    <w:rFonts w:cs="Times New Roman"/>
                  </w:rPr>
                </w:rPrChange>
              </w:rPr>
              <w:t>Q32</w:t>
            </w:r>
          </w:p>
        </w:tc>
        <w:tc>
          <w:tcPr>
            <w:tcW w:w="611" w:type="dxa"/>
            <w:tcPrChange w:id="134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35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36" w:author="JML" w:date="2011-11-06T08:29:00Z">
                  <w:rPr>
                    <w:rFonts w:cs="Times New Roman"/>
                  </w:rPr>
                </w:rPrChange>
              </w:rPr>
              <w:t>b3</w:t>
            </w:r>
          </w:p>
        </w:tc>
        <w:tc>
          <w:tcPr>
            <w:tcW w:w="510" w:type="dxa"/>
            <w:tcPrChange w:id="137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38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39" w:author="JML" w:date="2011-11-06T08:29:00Z">
                  <w:rPr>
                    <w:rFonts w:cs="Times New Roman"/>
                  </w:rPr>
                </w:rPrChange>
              </w:rPr>
              <w:t>a2</w:t>
            </w:r>
          </w:p>
        </w:tc>
        <w:tc>
          <w:tcPr>
            <w:tcW w:w="510" w:type="dxa"/>
            <w:tcPrChange w:id="140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41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42" w:author="JML" w:date="2011-11-06T08:29:00Z">
                  <w:rPr>
                    <w:rFonts w:cs="Times New Roman"/>
                  </w:rPr>
                </w:rPrChange>
              </w:rPr>
              <w:t>b4</w:t>
            </w:r>
          </w:p>
        </w:tc>
        <w:tc>
          <w:tcPr>
            <w:tcW w:w="510" w:type="dxa"/>
            <w:tcPrChange w:id="143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44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45" w:author="JML" w:date="2011-11-06T08:29:00Z">
                  <w:rPr>
                    <w:rFonts w:cs="Times New Roman"/>
                  </w:rPr>
                </w:rPrChange>
              </w:rPr>
              <w:t>b5</w:t>
            </w:r>
          </w:p>
        </w:tc>
        <w:tc>
          <w:tcPr>
            <w:tcW w:w="510" w:type="dxa"/>
            <w:tcPrChange w:id="146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47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48" w:author="JML" w:date="2011-11-06T08:29:00Z">
                  <w:rPr>
                    <w:rFonts w:cs="Times New Roman"/>
                  </w:rPr>
                </w:rPrChange>
              </w:rPr>
              <w:t>a5</w:t>
            </w:r>
          </w:p>
        </w:tc>
        <w:tc>
          <w:tcPr>
            <w:tcW w:w="510" w:type="dxa"/>
            <w:tcPrChange w:id="149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50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51" w:author="JML" w:date="2011-11-06T08:29:00Z">
                  <w:rPr>
                    <w:rFonts w:cs="Times New Roman"/>
                  </w:rPr>
                </w:rPrChange>
              </w:rPr>
              <w:t>a6</w:t>
            </w:r>
          </w:p>
        </w:tc>
        <w:tc>
          <w:tcPr>
            <w:tcW w:w="510" w:type="dxa"/>
            <w:tcPrChange w:id="152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53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54" w:author="JML" w:date="2011-11-06T08:29:00Z">
                  <w:rPr>
                    <w:rFonts w:cs="Times New Roman"/>
                  </w:rPr>
                </w:rPrChange>
              </w:rPr>
              <w:t>b6</w:t>
            </w:r>
          </w:p>
        </w:tc>
        <w:tc>
          <w:tcPr>
            <w:tcW w:w="510" w:type="dxa"/>
            <w:tcPrChange w:id="155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56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57" w:author="JML" w:date="2011-11-06T08:29:00Z">
                  <w:rPr>
                    <w:rFonts w:cs="Times New Roman"/>
                  </w:rPr>
                </w:rPrChange>
              </w:rPr>
              <w:t>b7</w:t>
            </w:r>
          </w:p>
        </w:tc>
        <w:tc>
          <w:tcPr>
            <w:tcW w:w="510" w:type="dxa"/>
            <w:tcPrChange w:id="158" w:author="JML" w:date="2011-11-06T08:31:00Z">
              <w:tcPr>
                <w:tcW w:w="51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59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60" w:author="JML" w:date="2011-11-06T08:29:00Z">
                  <w:rPr>
                    <w:rFonts w:cs="Times New Roman"/>
                  </w:rPr>
                </w:rPrChange>
              </w:rPr>
              <w:t>b8</w:t>
            </w:r>
          </w:p>
        </w:tc>
        <w:tc>
          <w:tcPr>
            <w:tcW w:w="630" w:type="dxa"/>
            <w:tcPrChange w:id="161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62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63" w:author="JML" w:date="2011-11-06T08:29:00Z">
                  <w:rPr>
                    <w:rFonts w:cs="Times New Roman"/>
                  </w:rPr>
                </w:rPrChange>
              </w:rPr>
              <w:t>b9</w:t>
            </w:r>
          </w:p>
        </w:tc>
        <w:tc>
          <w:tcPr>
            <w:tcW w:w="630" w:type="dxa"/>
            <w:tcPrChange w:id="164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65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66" w:author="JML" w:date="2011-11-06T08:29:00Z">
                  <w:rPr>
                    <w:rFonts w:cs="Times New Roman"/>
                  </w:rPr>
                </w:rPrChange>
              </w:rPr>
              <w:t>b10</w:t>
            </w:r>
          </w:p>
        </w:tc>
        <w:tc>
          <w:tcPr>
            <w:tcW w:w="630" w:type="dxa"/>
            <w:tcPrChange w:id="167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68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69" w:author="JML" w:date="2011-11-06T08:29:00Z">
                  <w:rPr>
                    <w:rFonts w:cs="Times New Roman"/>
                  </w:rPr>
                </w:rPrChange>
              </w:rPr>
              <w:t>b11</w:t>
            </w:r>
          </w:p>
        </w:tc>
        <w:tc>
          <w:tcPr>
            <w:tcW w:w="630" w:type="dxa"/>
            <w:tcPrChange w:id="170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71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72" w:author="JML" w:date="2011-11-06T08:29:00Z">
                  <w:rPr>
                    <w:rFonts w:cs="Times New Roman"/>
                  </w:rPr>
                </w:rPrChange>
              </w:rPr>
              <w:t>b12</w:t>
            </w:r>
          </w:p>
        </w:tc>
        <w:tc>
          <w:tcPr>
            <w:tcW w:w="630" w:type="dxa"/>
            <w:tcPrChange w:id="173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74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75" w:author="JML" w:date="2011-11-06T08:29:00Z">
                  <w:rPr>
                    <w:rFonts w:cs="Times New Roman"/>
                  </w:rPr>
                </w:rPrChange>
              </w:rPr>
              <w:t>b13</w:t>
            </w:r>
          </w:p>
        </w:tc>
        <w:tc>
          <w:tcPr>
            <w:tcW w:w="630" w:type="dxa"/>
            <w:tcPrChange w:id="176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77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78" w:author="JML" w:date="2011-11-06T08:29:00Z">
                  <w:rPr>
                    <w:rFonts w:cs="Times New Roman"/>
                  </w:rPr>
                </w:rPrChange>
              </w:rPr>
              <w:t>b14</w:t>
            </w:r>
          </w:p>
        </w:tc>
        <w:tc>
          <w:tcPr>
            <w:tcW w:w="630" w:type="dxa"/>
            <w:tcPrChange w:id="179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80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81" w:author="JML" w:date="2011-11-06T08:29:00Z">
                  <w:rPr>
                    <w:rFonts w:cs="Times New Roman"/>
                  </w:rPr>
                </w:rPrChange>
              </w:rPr>
              <w:t>b15</w:t>
            </w:r>
          </w:p>
        </w:tc>
        <w:tc>
          <w:tcPr>
            <w:tcW w:w="630" w:type="dxa"/>
            <w:tcPrChange w:id="182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83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84" w:author="JML" w:date="2011-11-06T08:29:00Z">
                  <w:rPr>
                    <w:rFonts w:cs="Times New Roman"/>
                  </w:rPr>
                </w:rPrChange>
              </w:rPr>
              <w:t>b16</w:t>
            </w:r>
          </w:p>
        </w:tc>
        <w:tc>
          <w:tcPr>
            <w:tcW w:w="630" w:type="dxa"/>
            <w:tcPrChange w:id="185" w:author="JML" w:date="2011-11-06T08:31:00Z">
              <w:tcPr>
                <w:tcW w:w="630" w:type="dxa"/>
              </w:tcPr>
            </w:tcPrChange>
          </w:tcPr>
          <w:p w:rsidR="003543A3" w:rsidRPr="00587425" w:rsidRDefault="004E77FB" w:rsidP="00DD7C13">
            <w:pPr>
              <w:rPr>
                <w:rFonts w:cs="Times New Roman"/>
                <w:sz w:val="22"/>
                <w:rPrChange w:id="186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87" w:author="JML" w:date="2011-11-06T08:29:00Z">
                  <w:rPr>
                    <w:rFonts w:cs="Times New Roman"/>
                  </w:rPr>
                </w:rPrChange>
              </w:rPr>
              <w:t>b17</w:t>
            </w:r>
          </w:p>
        </w:tc>
        <w:tc>
          <w:tcPr>
            <w:tcW w:w="630" w:type="dxa"/>
            <w:tcPrChange w:id="188" w:author="JML" w:date="2011-11-06T08:31:00Z">
              <w:tcPr>
                <w:tcW w:w="630" w:type="dxa"/>
              </w:tcPr>
            </w:tcPrChange>
          </w:tcPr>
          <w:p w:rsidR="003543A3" w:rsidRPr="00587425" w:rsidRDefault="00587425" w:rsidP="00DD7C13">
            <w:pPr>
              <w:rPr>
                <w:rFonts w:cs="Times New Roman"/>
                <w:sz w:val="22"/>
                <w:rPrChange w:id="189" w:author="JML" w:date="2011-11-06T08:29:00Z">
                  <w:rPr>
                    <w:rFonts w:cs="Times New Roman"/>
                  </w:rPr>
                </w:rPrChange>
              </w:rPr>
            </w:pPr>
            <w:r w:rsidRPr="00587425">
              <w:rPr>
                <w:rFonts w:cs="Times New Roman"/>
                <w:sz w:val="22"/>
                <w:rPrChange w:id="190" w:author="JML" w:date="2011-11-06T08:29:00Z">
                  <w:rPr>
                    <w:rFonts w:cs="Times New Roman"/>
                    <w:sz w:val="22"/>
                  </w:rPr>
                </w:rPrChange>
              </w:rPr>
              <w:t>b18</w:t>
            </w:r>
          </w:p>
        </w:tc>
      </w:tr>
      <w:tr w:rsidR="004E77FB" w:rsidRPr="00587425" w:rsidDel="00587425" w:rsidTr="00587425">
        <w:trPr>
          <w:del w:id="191" w:author="JML" w:date="2011-11-06T08:31:00Z"/>
        </w:trPr>
        <w:tc>
          <w:tcPr>
            <w:tcW w:w="360" w:type="dxa"/>
            <w:tcPrChange w:id="192" w:author="JML" w:date="2011-11-06T08:31:00Z">
              <w:tcPr>
                <w:tcW w:w="54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193" w:author="JML" w:date="2011-11-06T08:31:00Z"/>
                <w:rFonts w:cs="Times New Roman"/>
                <w:sz w:val="22"/>
                <w:rPrChange w:id="194" w:author="JML" w:date="2011-11-06T08:29:00Z">
                  <w:rPr>
                    <w:del w:id="195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738" w:type="dxa"/>
            <w:tcPrChange w:id="196" w:author="JML" w:date="2011-11-06T08:31:00Z">
              <w:tcPr>
                <w:tcW w:w="839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197" w:author="JML" w:date="2011-11-06T08:31:00Z"/>
                <w:rFonts w:cs="Times New Roman"/>
                <w:sz w:val="22"/>
                <w:rPrChange w:id="198" w:author="JML" w:date="2011-11-06T08:29:00Z">
                  <w:rPr>
                    <w:del w:id="199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11" w:type="dxa"/>
            <w:tcPrChange w:id="200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01" w:author="JML" w:date="2011-11-06T08:31:00Z"/>
                <w:rFonts w:cs="Times New Roman"/>
                <w:sz w:val="22"/>
                <w:rPrChange w:id="202" w:author="JML" w:date="2011-11-06T08:29:00Z">
                  <w:rPr>
                    <w:del w:id="203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510" w:type="dxa"/>
            <w:tcPrChange w:id="204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05" w:author="JML" w:date="2011-11-06T08:31:00Z"/>
                <w:rFonts w:cs="Times New Roman"/>
                <w:sz w:val="22"/>
                <w:rPrChange w:id="206" w:author="JML" w:date="2011-11-06T08:29:00Z">
                  <w:rPr>
                    <w:del w:id="207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510" w:type="dxa"/>
            <w:tcPrChange w:id="208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09" w:author="JML" w:date="2011-11-06T08:31:00Z"/>
                <w:rFonts w:cs="Times New Roman"/>
                <w:sz w:val="22"/>
                <w:rPrChange w:id="210" w:author="JML" w:date="2011-11-06T08:29:00Z">
                  <w:rPr>
                    <w:del w:id="211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510" w:type="dxa"/>
            <w:tcPrChange w:id="212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13" w:author="JML" w:date="2011-11-06T08:31:00Z"/>
                <w:rFonts w:cs="Times New Roman"/>
                <w:sz w:val="22"/>
                <w:rPrChange w:id="214" w:author="JML" w:date="2011-11-06T08:29:00Z">
                  <w:rPr>
                    <w:del w:id="215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510" w:type="dxa"/>
            <w:tcPrChange w:id="216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17" w:author="JML" w:date="2011-11-06T08:31:00Z"/>
                <w:rFonts w:cs="Times New Roman"/>
                <w:sz w:val="22"/>
                <w:rPrChange w:id="218" w:author="JML" w:date="2011-11-06T08:29:00Z">
                  <w:rPr>
                    <w:del w:id="219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510" w:type="dxa"/>
            <w:tcPrChange w:id="220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21" w:author="JML" w:date="2011-11-06T08:31:00Z"/>
                <w:rFonts w:cs="Times New Roman"/>
                <w:sz w:val="22"/>
                <w:rPrChange w:id="222" w:author="JML" w:date="2011-11-06T08:29:00Z">
                  <w:rPr>
                    <w:del w:id="223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510" w:type="dxa"/>
            <w:tcPrChange w:id="224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25" w:author="JML" w:date="2011-11-06T08:31:00Z"/>
                <w:rFonts w:cs="Times New Roman"/>
                <w:sz w:val="22"/>
                <w:rPrChange w:id="226" w:author="JML" w:date="2011-11-06T08:29:00Z">
                  <w:rPr>
                    <w:del w:id="227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510" w:type="dxa"/>
            <w:tcPrChange w:id="228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29" w:author="JML" w:date="2011-11-06T08:31:00Z"/>
                <w:rFonts w:cs="Times New Roman"/>
                <w:sz w:val="22"/>
                <w:rPrChange w:id="230" w:author="JML" w:date="2011-11-06T08:29:00Z">
                  <w:rPr>
                    <w:del w:id="231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510" w:type="dxa"/>
            <w:tcPrChange w:id="232" w:author="JML" w:date="2011-11-06T08:31:00Z">
              <w:tcPr>
                <w:tcW w:w="51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33" w:author="JML" w:date="2011-11-06T08:31:00Z"/>
                <w:rFonts w:cs="Times New Roman"/>
                <w:sz w:val="22"/>
                <w:rPrChange w:id="234" w:author="JML" w:date="2011-11-06T08:29:00Z">
                  <w:rPr>
                    <w:del w:id="235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36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37" w:author="JML" w:date="2011-11-06T08:31:00Z"/>
                <w:rFonts w:cs="Times New Roman"/>
                <w:sz w:val="22"/>
                <w:rPrChange w:id="238" w:author="JML" w:date="2011-11-06T08:29:00Z">
                  <w:rPr>
                    <w:del w:id="239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40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41" w:author="JML" w:date="2011-11-06T08:31:00Z"/>
                <w:rFonts w:cs="Times New Roman"/>
                <w:sz w:val="22"/>
                <w:rPrChange w:id="242" w:author="JML" w:date="2011-11-06T08:29:00Z">
                  <w:rPr>
                    <w:del w:id="243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44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45" w:author="JML" w:date="2011-11-06T08:31:00Z"/>
                <w:rFonts w:cs="Times New Roman"/>
                <w:sz w:val="22"/>
                <w:rPrChange w:id="246" w:author="JML" w:date="2011-11-06T08:29:00Z">
                  <w:rPr>
                    <w:del w:id="247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48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49" w:author="JML" w:date="2011-11-06T08:31:00Z"/>
                <w:rFonts w:cs="Times New Roman"/>
                <w:sz w:val="22"/>
                <w:rPrChange w:id="250" w:author="JML" w:date="2011-11-06T08:29:00Z">
                  <w:rPr>
                    <w:del w:id="251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52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53" w:author="JML" w:date="2011-11-06T08:31:00Z"/>
                <w:rFonts w:cs="Times New Roman"/>
                <w:sz w:val="22"/>
                <w:rPrChange w:id="254" w:author="JML" w:date="2011-11-06T08:29:00Z">
                  <w:rPr>
                    <w:del w:id="255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56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57" w:author="JML" w:date="2011-11-06T08:31:00Z"/>
                <w:rFonts w:cs="Times New Roman"/>
                <w:sz w:val="22"/>
                <w:rPrChange w:id="258" w:author="JML" w:date="2011-11-06T08:29:00Z">
                  <w:rPr>
                    <w:del w:id="259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60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61" w:author="JML" w:date="2011-11-06T08:31:00Z"/>
                <w:rFonts w:cs="Times New Roman"/>
                <w:sz w:val="22"/>
                <w:rPrChange w:id="262" w:author="JML" w:date="2011-11-06T08:29:00Z">
                  <w:rPr>
                    <w:del w:id="263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64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65" w:author="JML" w:date="2011-11-06T08:31:00Z"/>
                <w:rFonts w:cs="Times New Roman"/>
                <w:sz w:val="22"/>
                <w:rPrChange w:id="266" w:author="JML" w:date="2011-11-06T08:29:00Z">
                  <w:rPr>
                    <w:del w:id="267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68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69" w:author="JML" w:date="2011-11-06T08:31:00Z"/>
                <w:rFonts w:cs="Times New Roman"/>
                <w:sz w:val="22"/>
                <w:rPrChange w:id="270" w:author="JML" w:date="2011-11-06T08:29:00Z">
                  <w:rPr>
                    <w:del w:id="271" w:author="JML" w:date="2011-11-06T08:31:00Z"/>
                    <w:rFonts w:cs="Times New Roman"/>
                  </w:rPr>
                </w:rPrChange>
              </w:rPr>
            </w:pPr>
          </w:p>
        </w:tc>
        <w:tc>
          <w:tcPr>
            <w:tcW w:w="630" w:type="dxa"/>
            <w:tcPrChange w:id="272" w:author="JML" w:date="2011-11-06T08:31:00Z">
              <w:tcPr>
                <w:tcW w:w="630" w:type="dxa"/>
              </w:tcPr>
            </w:tcPrChange>
          </w:tcPr>
          <w:p w:rsidR="003543A3" w:rsidRPr="00587425" w:rsidDel="00587425" w:rsidRDefault="003543A3" w:rsidP="00DD7C13">
            <w:pPr>
              <w:rPr>
                <w:del w:id="273" w:author="JML" w:date="2011-11-06T08:31:00Z"/>
                <w:rFonts w:cs="Times New Roman"/>
                <w:sz w:val="22"/>
                <w:rPrChange w:id="274" w:author="JML" w:date="2011-11-06T08:29:00Z">
                  <w:rPr>
                    <w:del w:id="275" w:author="JML" w:date="2011-11-06T08:31:00Z"/>
                    <w:rFonts w:cs="Times New Roman"/>
                  </w:rPr>
                </w:rPrChange>
              </w:rPr>
            </w:pPr>
          </w:p>
        </w:tc>
      </w:tr>
    </w:tbl>
    <w:p w:rsidR="004E77FB" w:rsidRDefault="004E77FB" w:rsidP="00DD7C13">
      <w:pPr>
        <w:spacing w:line="240" w:lineRule="auto"/>
        <w:rPr>
          <w:rFonts w:cs="Times New Roman"/>
        </w:rPr>
      </w:pPr>
    </w:p>
    <w:p w:rsidR="004E77FB" w:rsidDel="00587425" w:rsidRDefault="004E77FB" w:rsidP="00DD7C13">
      <w:pPr>
        <w:spacing w:line="240" w:lineRule="auto"/>
        <w:rPr>
          <w:del w:id="276" w:author="JML" w:date="2011-11-06T08:31:00Z"/>
          <w:rFonts w:cs="Times New Roman"/>
        </w:rPr>
      </w:pPr>
      <w:r w:rsidRPr="00DD7C13">
        <w:rPr>
          <w:rFonts w:cs="Times New Roman"/>
          <w:i/>
        </w:rPr>
        <w:t xml:space="preserve">Bảng Tableu sau khi biến đổi: (Áp dụng PTH: B </w:t>
      </w:r>
      <w:r w:rsidRPr="00DD7C13">
        <w:rPr>
          <w:rFonts w:cs="Times New Roman"/>
          <w:i/>
        </w:rPr>
        <w:sym w:font="Wingdings" w:char="F0E0"/>
      </w:r>
      <w:r w:rsidRPr="00DD7C13">
        <w:rPr>
          <w:rFonts w:cs="Times New Roman"/>
          <w:i/>
        </w:rPr>
        <w:t xml:space="preserve"> </w:t>
      </w:r>
      <w:proofErr w:type="gramStart"/>
      <w:r w:rsidRPr="00DD7C13">
        <w:rPr>
          <w:rFonts w:cs="Times New Roman"/>
          <w:i/>
        </w:rPr>
        <w:t>EF )</w:t>
      </w:r>
      <w:proofErr w:type="gramEnd"/>
    </w:p>
    <w:p w:rsidR="00587425" w:rsidRDefault="00587425" w:rsidP="00DD7C13">
      <w:pPr>
        <w:spacing w:line="240" w:lineRule="auto"/>
        <w:rPr>
          <w:ins w:id="277" w:author="JML" w:date="2011-11-06T08:31:00Z"/>
          <w:rFonts w:cs="Times New Roman"/>
          <w:i/>
        </w:rPr>
      </w:pPr>
    </w:p>
    <w:tbl>
      <w:tblPr>
        <w:tblStyle w:val="TableGrid"/>
        <w:tblW w:w="12089" w:type="dxa"/>
        <w:tblInd w:w="-1357" w:type="dxa"/>
        <w:tblLayout w:type="fixed"/>
        <w:tblLook w:val="04A0" w:firstRow="1" w:lastRow="0" w:firstColumn="1" w:lastColumn="0" w:noHBand="0" w:noVBand="1"/>
      </w:tblPr>
      <w:tblGrid>
        <w:gridCol w:w="360"/>
        <w:gridCol w:w="738"/>
        <w:gridCol w:w="611"/>
        <w:gridCol w:w="510"/>
        <w:gridCol w:w="510"/>
        <w:gridCol w:w="510"/>
        <w:gridCol w:w="510"/>
        <w:gridCol w:w="510"/>
        <w:gridCol w:w="510"/>
        <w:gridCol w:w="510"/>
        <w:gridCol w:w="51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587425" w:rsidRPr="00BF29B7" w:rsidTr="00BF29B7">
        <w:trPr>
          <w:ins w:id="278" w:author="JML" w:date="2011-11-06T08:31:00Z"/>
        </w:trPr>
        <w:tc>
          <w:tcPr>
            <w:tcW w:w="360" w:type="dxa"/>
          </w:tcPr>
          <w:p w:rsidR="00587425" w:rsidRPr="00BF29B7" w:rsidRDefault="00587425" w:rsidP="00BF29B7">
            <w:pPr>
              <w:rPr>
                <w:ins w:id="279" w:author="JML" w:date="2011-11-06T08:31:00Z"/>
                <w:rFonts w:cs="Times New Roman"/>
                <w:sz w:val="22"/>
              </w:rPr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280" w:author="JML" w:date="2011-11-06T08:31:00Z"/>
                <w:rFonts w:cs="Times New Roman"/>
                <w:sz w:val="22"/>
              </w:rPr>
            </w:pPr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281" w:author="JML" w:date="2011-11-06T08:31:00Z"/>
                <w:rFonts w:cs="Times New Roman"/>
                <w:sz w:val="22"/>
              </w:rPr>
            </w:pPr>
            <w:ins w:id="282" w:author="JML" w:date="2011-11-06T08:31:00Z">
              <w:r w:rsidRPr="00BF29B7">
                <w:rPr>
                  <w:rFonts w:cs="Times New Roman"/>
                  <w:sz w:val="22"/>
                </w:rPr>
                <w:t>A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283" w:author="JML" w:date="2011-11-06T08:31:00Z"/>
                <w:rFonts w:cs="Times New Roman"/>
                <w:sz w:val="22"/>
              </w:rPr>
            </w:pPr>
            <w:ins w:id="284" w:author="JML" w:date="2011-11-06T08:31:00Z">
              <w:r w:rsidRPr="00BF29B7">
                <w:rPr>
                  <w:rFonts w:cs="Times New Roman"/>
                  <w:sz w:val="22"/>
                </w:rPr>
                <w:t>B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285" w:author="JML" w:date="2011-11-06T08:31:00Z"/>
                <w:rFonts w:cs="Times New Roman"/>
                <w:sz w:val="22"/>
              </w:rPr>
            </w:pPr>
            <w:ins w:id="286" w:author="JML" w:date="2011-11-06T08:31:00Z">
              <w:r w:rsidRPr="00BF29B7">
                <w:rPr>
                  <w:rFonts w:cs="Times New Roman"/>
                  <w:sz w:val="22"/>
                </w:rPr>
                <w:t>C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287" w:author="JML" w:date="2011-11-06T08:31:00Z"/>
                <w:rFonts w:cs="Times New Roman"/>
                <w:sz w:val="22"/>
              </w:rPr>
            </w:pPr>
            <w:ins w:id="288" w:author="JML" w:date="2011-11-06T08:31:00Z">
              <w:r w:rsidRPr="00BF29B7">
                <w:rPr>
                  <w:rFonts w:cs="Times New Roman"/>
                  <w:sz w:val="22"/>
                </w:rPr>
                <w:t>D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289" w:author="JML" w:date="2011-11-06T08:31:00Z"/>
                <w:rFonts w:cs="Times New Roman"/>
                <w:sz w:val="22"/>
              </w:rPr>
            </w:pPr>
            <w:ins w:id="290" w:author="JML" w:date="2011-11-06T08:31:00Z">
              <w:r w:rsidRPr="00BF29B7">
                <w:rPr>
                  <w:rFonts w:cs="Times New Roman"/>
                  <w:sz w:val="22"/>
                </w:rPr>
                <w:t>E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291" w:author="JML" w:date="2011-11-06T08:31:00Z"/>
                <w:rFonts w:cs="Times New Roman"/>
                <w:sz w:val="22"/>
              </w:rPr>
            </w:pPr>
            <w:ins w:id="292" w:author="JML" w:date="2011-11-06T08:31:00Z">
              <w:r w:rsidRPr="00BF29B7">
                <w:rPr>
                  <w:rFonts w:cs="Times New Roman"/>
                  <w:sz w:val="22"/>
                </w:rPr>
                <w:t>F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293" w:author="JML" w:date="2011-11-06T08:31:00Z"/>
                <w:rFonts w:cs="Times New Roman"/>
                <w:sz w:val="22"/>
              </w:rPr>
            </w:pPr>
            <w:ins w:id="294" w:author="JML" w:date="2011-11-06T08:31:00Z">
              <w:r w:rsidRPr="00BF29B7">
                <w:rPr>
                  <w:rFonts w:cs="Times New Roman"/>
                  <w:sz w:val="22"/>
                </w:rPr>
                <w:t>G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295" w:author="JML" w:date="2011-11-06T08:31:00Z"/>
                <w:rFonts w:cs="Times New Roman"/>
                <w:sz w:val="22"/>
              </w:rPr>
            </w:pPr>
            <w:ins w:id="296" w:author="JML" w:date="2011-11-06T08:31:00Z">
              <w:r w:rsidRPr="00BF29B7">
                <w:rPr>
                  <w:rFonts w:cs="Times New Roman"/>
                  <w:sz w:val="22"/>
                </w:rPr>
                <w:t>H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297" w:author="JML" w:date="2011-11-06T08:31:00Z"/>
                <w:rFonts w:cs="Times New Roman"/>
                <w:sz w:val="22"/>
              </w:rPr>
            </w:pPr>
            <w:ins w:id="298" w:author="JML" w:date="2011-11-06T08:31:00Z">
              <w:r w:rsidRPr="00BF29B7">
                <w:rPr>
                  <w:rFonts w:cs="Times New Roman"/>
                  <w:sz w:val="22"/>
                </w:rPr>
                <w:t>I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299" w:author="JML" w:date="2011-11-06T08:31:00Z"/>
                <w:rFonts w:cs="Times New Roman"/>
                <w:sz w:val="22"/>
              </w:rPr>
            </w:pPr>
            <w:ins w:id="300" w:author="JML" w:date="2011-11-06T08:31:00Z">
              <w:r w:rsidRPr="00BF29B7">
                <w:rPr>
                  <w:rFonts w:cs="Times New Roman"/>
                  <w:sz w:val="22"/>
                </w:rPr>
                <w:t>J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01" w:author="JML" w:date="2011-11-06T08:31:00Z"/>
                <w:rFonts w:cs="Times New Roman"/>
                <w:sz w:val="22"/>
              </w:rPr>
            </w:pPr>
            <w:ins w:id="302" w:author="JML" w:date="2011-11-06T08:31:00Z">
              <w:r w:rsidRPr="00BF29B7">
                <w:rPr>
                  <w:rFonts w:cs="Times New Roman"/>
                  <w:sz w:val="22"/>
                </w:rPr>
                <w:t>K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03" w:author="JML" w:date="2011-11-06T08:31:00Z"/>
                <w:rFonts w:cs="Times New Roman"/>
                <w:sz w:val="22"/>
              </w:rPr>
            </w:pPr>
            <w:ins w:id="304" w:author="JML" w:date="2011-11-06T08:31:00Z">
              <w:r w:rsidRPr="00BF29B7">
                <w:rPr>
                  <w:rFonts w:cs="Times New Roman"/>
                  <w:sz w:val="22"/>
                </w:rPr>
                <w:t>L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05" w:author="JML" w:date="2011-11-06T08:31:00Z"/>
                <w:rFonts w:cs="Times New Roman"/>
                <w:sz w:val="22"/>
              </w:rPr>
            </w:pPr>
            <w:ins w:id="306" w:author="JML" w:date="2011-11-06T08:31:00Z">
              <w:r w:rsidRPr="00BF29B7">
                <w:rPr>
                  <w:rFonts w:cs="Times New Roman"/>
                  <w:sz w:val="22"/>
                </w:rPr>
                <w:t>M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07" w:author="JML" w:date="2011-11-06T08:31:00Z"/>
                <w:rFonts w:cs="Times New Roman"/>
                <w:sz w:val="22"/>
              </w:rPr>
            </w:pPr>
            <w:ins w:id="308" w:author="JML" w:date="2011-11-06T08:31:00Z">
              <w:r w:rsidRPr="00BF29B7">
                <w:rPr>
                  <w:rFonts w:cs="Times New Roman"/>
                  <w:sz w:val="22"/>
                </w:rPr>
                <w:t>N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09" w:author="JML" w:date="2011-11-06T08:31:00Z"/>
                <w:rFonts w:cs="Times New Roman"/>
                <w:sz w:val="22"/>
              </w:rPr>
            </w:pPr>
            <w:ins w:id="310" w:author="JML" w:date="2011-11-06T08:31:00Z">
              <w:r w:rsidRPr="00BF29B7">
                <w:rPr>
                  <w:rFonts w:cs="Times New Roman"/>
                  <w:sz w:val="22"/>
                </w:rPr>
                <w:t>O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11" w:author="JML" w:date="2011-11-06T08:31:00Z"/>
                <w:rFonts w:cs="Times New Roman"/>
                <w:sz w:val="22"/>
              </w:rPr>
            </w:pPr>
            <w:ins w:id="312" w:author="JML" w:date="2011-11-06T08:31:00Z">
              <w:r w:rsidRPr="00BF29B7">
                <w:rPr>
                  <w:rFonts w:cs="Times New Roman"/>
                  <w:sz w:val="22"/>
                </w:rPr>
                <w:t>P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13" w:author="JML" w:date="2011-11-06T08:31:00Z"/>
                <w:rFonts w:cs="Times New Roman"/>
                <w:sz w:val="22"/>
              </w:rPr>
            </w:pPr>
            <w:ins w:id="314" w:author="JML" w:date="2011-11-06T08:31:00Z">
              <w:r w:rsidRPr="00BF29B7">
                <w:rPr>
                  <w:rFonts w:cs="Times New Roman"/>
                  <w:sz w:val="22"/>
                </w:rPr>
                <w:t>Q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15" w:author="JML" w:date="2011-11-06T08:31:00Z"/>
                <w:rFonts w:cs="Times New Roman"/>
                <w:sz w:val="22"/>
              </w:rPr>
            </w:pPr>
            <w:ins w:id="316" w:author="JML" w:date="2011-11-06T08:31:00Z">
              <w:r w:rsidRPr="00BF29B7">
                <w:rPr>
                  <w:rFonts w:cs="Times New Roman"/>
                  <w:sz w:val="22"/>
                </w:rPr>
                <w:t>R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17" w:author="JML" w:date="2011-11-06T08:31:00Z"/>
                <w:rFonts w:cs="Times New Roman"/>
                <w:sz w:val="22"/>
              </w:rPr>
            </w:pPr>
            <w:ins w:id="318" w:author="JML" w:date="2011-11-06T08:31:00Z">
              <w:r w:rsidRPr="00BF29B7">
                <w:rPr>
                  <w:rFonts w:cs="Times New Roman"/>
                  <w:sz w:val="22"/>
                </w:rPr>
                <w:t>S</w:t>
              </w:r>
            </w:ins>
          </w:p>
        </w:tc>
      </w:tr>
      <w:tr w:rsidR="00587425" w:rsidRPr="00BF29B7" w:rsidTr="00BF29B7">
        <w:trPr>
          <w:ins w:id="319" w:author="JML" w:date="2011-11-06T08:31:00Z"/>
        </w:trPr>
        <w:tc>
          <w:tcPr>
            <w:tcW w:w="360" w:type="dxa"/>
          </w:tcPr>
          <w:p w:rsidR="00587425" w:rsidRPr="00BF29B7" w:rsidRDefault="00587425" w:rsidP="00587425">
            <w:pPr>
              <w:pStyle w:val="ListParagraph"/>
              <w:numPr>
                <w:ilvl w:val="0"/>
                <w:numId w:val="25"/>
              </w:numPr>
              <w:rPr>
                <w:ins w:id="320" w:author="JML" w:date="2011-11-06T08:31:00Z"/>
                <w:rFonts w:cs="Times New Roman"/>
                <w:sz w:val="22"/>
              </w:rPr>
              <w:pPrChange w:id="321" w:author="JML" w:date="2011-11-06T08:31:00Z">
                <w:pPr>
                  <w:pStyle w:val="ListParagraph"/>
                  <w:numPr>
                    <w:numId w:val="20"/>
                  </w:numPr>
                  <w:ind w:left="594" w:hanging="504"/>
                </w:pPr>
              </w:pPrChange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322" w:author="JML" w:date="2011-11-06T08:31:00Z"/>
                <w:rFonts w:cs="Times New Roman"/>
                <w:sz w:val="22"/>
              </w:rPr>
            </w:pPr>
            <w:ins w:id="323" w:author="JML" w:date="2011-11-06T08:31:00Z">
              <w:r w:rsidRPr="00BF29B7">
                <w:rPr>
                  <w:rFonts w:cs="Times New Roman"/>
                  <w:sz w:val="22"/>
                </w:rPr>
                <w:t>Q31</w:t>
              </w:r>
            </w:ins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324" w:author="JML" w:date="2011-11-06T08:31:00Z"/>
                <w:rFonts w:cs="Times New Roman"/>
                <w:sz w:val="22"/>
              </w:rPr>
            </w:pPr>
            <w:ins w:id="325" w:author="JML" w:date="2011-11-06T08:31:00Z">
              <w:r w:rsidRPr="00BF29B7">
                <w:rPr>
                  <w:rFonts w:cs="Times New Roman"/>
                  <w:sz w:val="22"/>
                </w:rPr>
                <w:t>a1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26" w:author="JML" w:date="2011-11-06T08:31:00Z"/>
                <w:rFonts w:cs="Times New Roman"/>
                <w:sz w:val="22"/>
              </w:rPr>
            </w:pPr>
            <w:ins w:id="327" w:author="JML" w:date="2011-11-06T08:31:00Z">
              <w:r w:rsidRPr="00BF29B7">
                <w:rPr>
                  <w:rFonts w:cs="Times New Roman"/>
                  <w:sz w:val="22"/>
                </w:rPr>
                <w:t>a2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28" w:author="JML" w:date="2011-11-06T08:31:00Z"/>
                <w:rFonts w:cs="Times New Roman"/>
                <w:sz w:val="22"/>
              </w:rPr>
            </w:pPr>
            <w:ins w:id="329" w:author="JML" w:date="2011-11-06T08:31:00Z">
              <w:r w:rsidRPr="00BF29B7">
                <w:rPr>
                  <w:rFonts w:cs="Times New Roman"/>
                  <w:sz w:val="22"/>
                </w:rPr>
                <w:t>a3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30" w:author="JML" w:date="2011-11-06T08:31:00Z"/>
                <w:rFonts w:cs="Times New Roman"/>
                <w:sz w:val="22"/>
              </w:rPr>
            </w:pPr>
            <w:ins w:id="331" w:author="JML" w:date="2011-11-06T08:31:00Z">
              <w:r w:rsidRPr="00BF29B7">
                <w:rPr>
                  <w:rFonts w:cs="Times New Roman"/>
                  <w:sz w:val="22"/>
                </w:rPr>
                <w:t>a4</w:t>
              </w:r>
            </w:ins>
          </w:p>
        </w:tc>
        <w:tc>
          <w:tcPr>
            <w:tcW w:w="510" w:type="dxa"/>
          </w:tcPr>
          <w:p w:rsidR="00587425" w:rsidRPr="00587425" w:rsidRDefault="00587425" w:rsidP="00BF29B7">
            <w:pPr>
              <w:rPr>
                <w:ins w:id="332" w:author="JML" w:date="2011-11-06T08:31:00Z"/>
                <w:rFonts w:cs="Times New Roman"/>
                <w:color w:val="FF0000"/>
                <w:sz w:val="22"/>
                <w:rPrChange w:id="333" w:author="JML" w:date="2011-11-06T08:32:00Z">
                  <w:rPr>
                    <w:ins w:id="334" w:author="JML" w:date="2011-11-06T08:31:00Z"/>
                    <w:rFonts w:cs="Times New Roman"/>
                    <w:sz w:val="22"/>
                  </w:rPr>
                </w:rPrChange>
              </w:rPr>
            </w:pPr>
            <w:ins w:id="335" w:author="JML" w:date="2011-11-06T08:32:00Z">
              <w:r w:rsidRPr="00587425">
                <w:rPr>
                  <w:rFonts w:cs="Times New Roman"/>
                  <w:color w:val="FF0000"/>
                  <w:sz w:val="22"/>
                  <w:rPrChange w:id="336" w:author="JML" w:date="2011-11-06T08:32:00Z">
                    <w:rPr>
                      <w:rFonts w:cs="Times New Roman"/>
                      <w:sz w:val="22"/>
                    </w:rPr>
                  </w:rPrChange>
                </w:rPr>
                <w:t>a5</w:t>
              </w:r>
            </w:ins>
          </w:p>
        </w:tc>
        <w:tc>
          <w:tcPr>
            <w:tcW w:w="510" w:type="dxa"/>
          </w:tcPr>
          <w:p w:rsidR="00587425" w:rsidRPr="00587425" w:rsidRDefault="00587425" w:rsidP="00BF29B7">
            <w:pPr>
              <w:rPr>
                <w:ins w:id="337" w:author="JML" w:date="2011-11-06T08:31:00Z"/>
                <w:rFonts w:cs="Times New Roman"/>
                <w:color w:val="FF0000"/>
                <w:sz w:val="22"/>
                <w:rPrChange w:id="338" w:author="JML" w:date="2011-11-06T08:32:00Z">
                  <w:rPr>
                    <w:ins w:id="339" w:author="JML" w:date="2011-11-06T08:31:00Z"/>
                    <w:rFonts w:cs="Times New Roman"/>
                    <w:sz w:val="22"/>
                  </w:rPr>
                </w:rPrChange>
              </w:rPr>
            </w:pPr>
            <w:ins w:id="340" w:author="JML" w:date="2011-11-06T08:32:00Z">
              <w:r w:rsidRPr="00587425">
                <w:rPr>
                  <w:rFonts w:cs="Times New Roman"/>
                  <w:color w:val="FF0000"/>
                  <w:sz w:val="22"/>
                  <w:rPrChange w:id="341" w:author="JML" w:date="2011-11-06T08:32:00Z">
                    <w:rPr>
                      <w:rFonts w:cs="Times New Roman"/>
                      <w:sz w:val="22"/>
                    </w:rPr>
                  </w:rPrChange>
                </w:rPr>
                <w:t>a6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42" w:author="JML" w:date="2011-11-06T08:31:00Z"/>
                <w:rFonts w:cs="Times New Roman"/>
                <w:sz w:val="22"/>
              </w:rPr>
            </w:pPr>
            <w:ins w:id="343" w:author="JML" w:date="2011-11-06T08:31:00Z">
              <w:r w:rsidRPr="00BF29B7">
                <w:rPr>
                  <w:rFonts w:cs="Times New Roman"/>
                  <w:sz w:val="22"/>
                </w:rPr>
                <w:t>a7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44" w:author="JML" w:date="2011-11-06T08:31:00Z"/>
                <w:rFonts w:cs="Times New Roman"/>
                <w:sz w:val="22"/>
              </w:rPr>
            </w:pPr>
            <w:ins w:id="345" w:author="JML" w:date="2011-11-06T08:31:00Z">
              <w:r w:rsidRPr="00BF29B7">
                <w:rPr>
                  <w:rFonts w:cs="Times New Roman"/>
                  <w:sz w:val="22"/>
                </w:rPr>
                <w:t>a8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46" w:author="JML" w:date="2011-11-06T08:31:00Z"/>
                <w:rFonts w:cs="Times New Roman"/>
                <w:sz w:val="22"/>
              </w:rPr>
            </w:pPr>
            <w:ins w:id="347" w:author="JML" w:date="2011-11-06T08:31:00Z">
              <w:r w:rsidRPr="00BF29B7">
                <w:rPr>
                  <w:rFonts w:cs="Times New Roman"/>
                  <w:sz w:val="22"/>
                </w:rPr>
                <w:t>a9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48" w:author="JML" w:date="2011-11-06T08:31:00Z"/>
                <w:rFonts w:cs="Times New Roman"/>
                <w:sz w:val="22"/>
              </w:rPr>
            </w:pPr>
            <w:ins w:id="349" w:author="JML" w:date="2011-11-06T08:31:00Z">
              <w:r w:rsidRPr="00BF29B7">
                <w:rPr>
                  <w:rFonts w:cs="Times New Roman"/>
                  <w:sz w:val="22"/>
                </w:rPr>
                <w:t>a10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50" w:author="JML" w:date="2011-11-06T08:31:00Z"/>
                <w:rFonts w:cs="Times New Roman"/>
                <w:sz w:val="22"/>
              </w:rPr>
            </w:pPr>
            <w:ins w:id="351" w:author="JML" w:date="2011-11-06T08:31:00Z">
              <w:r w:rsidRPr="00BF29B7">
                <w:rPr>
                  <w:rFonts w:cs="Times New Roman"/>
                  <w:sz w:val="22"/>
                </w:rPr>
                <w:t>a11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52" w:author="JML" w:date="2011-11-06T08:31:00Z"/>
                <w:rFonts w:cs="Times New Roman"/>
                <w:sz w:val="22"/>
              </w:rPr>
            </w:pPr>
            <w:ins w:id="353" w:author="JML" w:date="2011-11-06T08:31:00Z">
              <w:r w:rsidRPr="00BF29B7">
                <w:rPr>
                  <w:rFonts w:cs="Times New Roman"/>
                  <w:sz w:val="22"/>
                </w:rPr>
                <w:t>a12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54" w:author="JML" w:date="2011-11-06T08:31:00Z"/>
                <w:rFonts w:cs="Times New Roman"/>
                <w:sz w:val="22"/>
              </w:rPr>
            </w:pPr>
            <w:ins w:id="355" w:author="JML" w:date="2011-11-06T08:31:00Z">
              <w:r w:rsidRPr="00BF29B7">
                <w:rPr>
                  <w:rFonts w:cs="Times New Roman"/>
                  <w:sz w:val="22"/>
                </w:rPr>
                <w:t>a13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56" w:author="JML" w:date="2011-11-06T08:31:00Z"/>
                <w:rFonts w:cs="Times New Roman"/>
                <w:sz w:val="22"/>
              </w:rPr>
            </w:pPr>
            <w:ins w:id="357" w:author="JML" w:date="2011-11-06T08:31:00Z">
              <w:r w:rsidRPr="00BF29B7">
                <w:rPr>
                  <w:rFonts w:cs="Times New Roman"/>
                  <w:sz w:val="22"/>
                </w:rPr>
                <w:t>a14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58" w:author="JML" w:date="2011-11-06T08:31:00Z"/>
                <w:rFonts w:cs="Times New Roman"/>
                <w:sz w:val="22"/>
              </w:rPr>
            </w:pPr>
            <w:ins w:id="359" w:author="JML" w:date="2011-11-06T08:31:00Z">
              <w:r w:rsidRPr="00BF29B7">
                <w:rPr>
                  <w:rFonts w:cs="Times New Roman"/>
                  <w:sz w:val="22"/>
                </w:rPr>
                <w:t>a15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60" w:author="JML" w:date="2011-11-06T08:31:00Z"/>
                <w:rFonts w:cs="Times New Roman"/>
                <w:sz w:val="22"/>
              </w:rPr>
            </w:pPr>
            <w:ins w:id="361" w:author="JML" w:date="2011-11-06T08:31:00Z">
              <w:r w:rsidRPr="00BF29B7">
                <w:rPr>
                  <w:rFonts w:cs="Times New Roman"/>
                  <w:sz w:val="22"/>
                </w:rPr>
                <w:t>a16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62" w:author="JML" w:date="2011-11-06T08:31:00Z"/>
                <w:rFonts w:cs="Times New Roman"/>
                <w:sz w:val="22"/>
              </w:rPr>
            </w:pPr>
            <w:ins w:id="363" w:author="JML" w:date="2011-11-06T08:31:00Z">
              <w:r w:rsidRPr="00BF29B7">
                <w:rPr>
                  <w:rFonts w:cs="Times New Roman"/>
                  <w:sz w:val="22"/>
                </w:rPr>
                <w:t>a17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64" w:author="JML" w:date="2011-11-06T08:31:00Z"/>
                <w:rFonts w:cs="Times New Roman"/>
                <w:sz w:val="22"/>
              </w:rPr>
            </w:pPr>
            <w:ins w:id="365" w:author="JML" w:date="2011-11-06T08:31:00Z">
              <w:r w:rsidRPr="00BF29B7">
                <w:rPr>
                  <w:rFonts w:cs="Times New Roman"/>
                  <w:sz w:val="22"/>
                </w:rPr>
                <w:t>a18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66" w:author="JML" w:date="2011-11-06T08:31:00Z"/>
                <w:rFonts w:cs="Times New Roman"/>
                <w:sz w:val="22"/>
              </w:rPr>
            </w:pPr>
            <w:ins w:id="367" w:author="JML" w:date="2011-11-06T08:31:00Z">
              <w:r w:rsidRPr="00BF29B7">
                <w:rPr>
                  <w:rFonts w:cs="Times New Roman"/>
                  <w:sz w:val="22"/>
                </w:rPr>
                <w:t>a19</w:t>
              </w:r>
            </w:ins>
          </w:p>
        </w:tc>
      </w:tr>
      <w:tr w:rsidR="00587425" w:rsidRPr="00BF29B7" w:rsidTr="00BF29B7">
        <w:trPr>
          <w:ins w:id="368" w:author="JML" w:date="2011-11-06T08:31:00Z"/>
        </w:trPr>
        <w:tc>
          <w:tcPr>
            <w:tcW w:w="360" w:type="dxa"/>
          </w:tcPr>
          <w:p w:rsidR="00587425" w:rsidRPr="00BF29B7" w:rsidRDefault="00587425" w:rsidP="00587425">
            <w:pPr>
              <w:pStyle w:val="ListParagraph"/>
              <w:numPr>
                <w:ilvl w:val="0"/>
                <w:numId w:val="25"/>
              </w:numPr>
              <w:rPr>
                <w:ins w:id="369" w:author="JML" w:date="2011-11-06T08:31:00Z"/>
                <w:rFonts w:cs="Times New Roman"/>
                <w:sz w:val="22"/>
              </w:rPr>
              <w:pPrChange w:id="370" w:author="JML" w:date="2011-11-06T08:31:00Z">
                <w:pPr>
                  <w:pStyle w:val="ListParagraph"/>
                  <w:numPr>
                    <w:numId w:val="20"/>
                  </w:numPr>
                  <w:ind w:left="594" w:hanging="504"/>
                </w:pPr>
              </w:pPrChange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371" w:author="JML" w:date="2011-11-06T08:31:00Z"/>
                <w:rFonts w:cs="Times New Roman"/>
                <w:sz w:val="22"/>
              </w:rPr>
            </w:pPr>
            <w:ins w:id="372" w:author="JML" w:date="2011-11-06T08:31:00Z">
              <w:r w:rsidRPr="00BF29B7">
                <w:rPr>
                  <w:rFonts w:cs="Times New Roman"/>
                  <w:sz w:val="22"/>
                </w:rPr>
                <w:t>Q32</w:t>
              </w:r>
            </w:ins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373" w:author="JML" w:date="2011-11-06T08:31:00Z"/>
                <w:rFonts w:cs="Times New Roman"/>
                <w:sz w:val="22"/>
              </w:rPr>
            </w:pPr>
            <w:ins w:id="374" w:author="JML" w:date="2011-11-06T08:31:00Z">
              <w:r w:rsidRPr="00BF29B7">
                <w:rPr>
                  <w:rFonts w:cs="Times New Roman"/>
                  <w:sz w:val="22"/>
                </w:rPr>
                <w:t>b3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75" w:author="JML" w:date="2011-11-06T08:31:00Z"/>
                <w:rFonts w:cs="Times New Roman"/>
                <w:sz w:val="22"/>
              </w:rPr>
            </w:pPr>
            <w:ins w:id="376" w:author="JML" w:date="2011-11-06T08:31:00Z">
              <w:r w:rsidRPr="00BF29B7">
                <w:rPr>
                  <w:rFonts w:cs="Times New Roman"/>
                  <w:sz w:val="22"/>
                </w:rPr>
                <w:t>a2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77" w:author="JML" w:date="2011-11-06T08:31:00Z"/>
                <w:rFonts w:cs="Times New Roman"/>
                <w:sz w:val="22"/>
              </w:rPr>
            </w:pPr>
            <w:ins w:id="378" w:author="JML" w:date="2011-11-06T08:31:00Z">
              <w:r w:rsidRPr="00BF29B7">
                <w:rPr>
                  <w:rFonts w:cs="Times New Roman"/>
                  <w:sz w:val="22"/>
                </w:rPr>
                <w:t>b4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79" w:author="JML" w:date="2011-11-06T08:31:00Z"/>
                <w:rFonts w:cs="Times New Roman"/>
                <w:sz w:val="22"/>
              </w:rPr>
            </w:pPr>
            <w:ins w:id="380" w:author="JML" w:date="2011-11-06T08:31:00Z">
              <w:r w:rsidRPr="00BF29B7">
                <w:rPr>
                  <w:rFonts w:cs="Times New Roman"/>
                  <w:sz w:val="22"/>
                </w:rPr>
                <w:t>b5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81" w:author="JML" w:date="2011-11-06T08:31:00Z"/>
                <w:rFonts w:cs="Times New Roman"/>
                <w:sz w:val="22"/>
              </w:rPr>
            </w:pPr>
            <w:ins w:id="382" w:author="JML" w:date="2011-11-06T08:31:00Z">
              <w:r w:rsidRPr="00BF29B7">
                <w:rPr>
                  <w:rFonts w:cs="Times New Roman"/>
                  <w:sz w:val="22"/>
                </w:rPr>
                <w:t>a5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83" w:author="JML" w:date="2011-11-06T08:31:00Z"/>
                <w:rFonts w:cs="Times New Roman"/>
                <w:sz w:val="22"/>
              </w:rPr>
            </w:pPr>
            <w:ins w:id="384" w:author="JML" w:date="2011-11-06T08:31:00Z">
              <w:r w:rsidRPr="00BF29B7">
                <w:rPr>
                  <w:rFonts w:cs="Times New Roman"/>
                  <w:sz w:val="22"/>
                </w:rPr>
                <w:t>a6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85" w:author="JML" w:date="2011-11-06T08:31:00Z"/>
                <w:rFonts w:cs="Times New Roman"/>
                <w:sz w:val="22"/>
              </w:rPr>
            </w:pPr>
            <w:ins w:id="386" w:author="JML" w:date="2011-11-06T08:31:00Z">
              <w:r w:rsidRPr="00BF29B7">
                <w:rPr>
                  <w:rFonts w:cs="Times New Roman"/>
                  <w:sz w:val="22"/>
                </w:rPr>
                <w:t>b6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87" w:author="JML" w:date="2011-11-06T08:31:00Z"/>
                <w:rFonts w:cs="Times New Roman"/>
                <w:sz w:val="22"/>
              </w:rPr>
            </w:pPr>
            <w:ins w:id="388" w:author="JML" w:date="2011-11-06T08:31:00Z">
              <w:r w:rsidRPr="00BF29B7">
                <w:rPr>
                  <w:rFonts w:cs="Times New Roman"/>
                  <w:sz w:val="22"/>
                </w:rPr>
                <w:t>b7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389" w:author="JML" w:date="2011-11-06T08:31:00Z"/>
                <w:rFonts w:cs="Times New Roman"/>
                <w:sz w:val="22"/>
              </w:rPr>
            </w:pPr>
            <w:ins w:id="390" w:author="JML" w:date="2011-11-06T08:31:00Z">
              <w:r w:rsidRPr="00BF29B7">
                <w:rPr>
                  <w:rFonts w:cs="Times New Roman"/>
                  <w:sz w:val="22"/>
                </w:rPr>
                <w:t>b8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91" w:author="JML" w:date="2011-11-06T08:31:00Z"/>
                <w:rFonts w:cs="Times New Roman"/>
                <w:sz w:val="22"/>
              </w:rPr>
            </w:pPr>
            <w:ins w:id="392" w:author="JML" w:date="2011-11-06T08:31:00Z">
              <w:r w:rsidRPr="00BF29B7">
                <w:rPr>
                  <w:rFonts w:cs="Times New Roman"/>
                  <w:sz w:val="22"/>
                </w:rPr>
                <w:t>b9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93" w:author="JML" w:date="2011-11-06T08:31:00Z"/>
                <w:rFonts w:cs="Times New Roman"/>
                <w:sz w:val="22"/>
              </w:rPr>
            </w:pPr>
            <w:ins w:id="394" w:author="JML" w:date="2011-11-06T08:31:00Z">
              <w:r w:rsidRPr="00BF29B7">
                <w:rPr>
                  <w:rFonts w:cs="Times New Roman"/>
                  <w:sz w:val="22"/>
                </w:rPr>
                <w:t>b10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95" w:author="JML" w:date="2011-11-06T08:31:00Z"/>
                <w:rFonts w:cs="Times New Roman"/>
                <w:sz w:val="22"/>
              </w:rPr>
            </w:pPr>
            <w:ins w:id="396" w:author="JML" w:date="2011-11-06T08:31:00Z">
              <w:r w:rsidRPr="00BF29B7">
                <w:rPr>
                  <w:rFonts w:cs="Times New Roman"/>
                  <w:sz w:val="22"/>
                </w:rPr>
                <w:t>b11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97" w:author="JML" w:date="2011-11-06T08:31:00Z"/>
                <w:rFonts w:cs="Times New Roman"/>
                <w:sz w:val="22"/>
              </w:rPr>
            </w:pPr>
            <w:ins w:id="398" w:author="JML" w:date="2011-11-06T08:31:00Z">
              <w:r w:rsidRPr="00BF29B7">
                <w:rPr>
                  <w:rFonts w:cs="Times New Roman"/>
                  <w:sz w:val="22"/>
                </w:rPr>
                <w:t>b12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399" w:author="JML" w:date="2011-11-06T08:31:00Z"/>
                <w:rFonts w:cs="Times New Roman"/>
                <w:sz w:val="22"/>
              </w:rPr>
            </w:pPr>
            <w:ins w:id="400" w:author="JML" w:date="2011-11-06T08:31:00Z">
              <w:r w:rsidRPr="00BF29B7">
                <w:rPr>
                  <w:rFonts w:cs="Times New Roman"/>
                  <w:sz w:val="22"/>
                </w:rPr>
                <w:t>b13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401" w:author="JML" w:date="2011-11-06T08:31:00Z"/>
                <w:rFonts w:cs="Times New Roman"/>
                <w:sz w:val="22"/>
              </w:rPr>
            </w:pPr>
            <w:ins w:id="402" w:author="JML" w:date="2011-11-06T08:31:00Z">
              <w:r w:rsidRPr="00BF29B7">
                <w:rPr>
                  <w:rFonts w:cs="Times New Roman"/>
                  <w:sz w:val="22"/>
                </w:rPr>
                <w:t>b14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403" w:author="JML" w:date="2011-11-06T08:31:00Z"/>
                <w:rFonts w:cs="Times New Roman"/>
                <w:sz w:val="22"/>
              </w:rPr>
            </w:pPr>
            <w:ins w:id="404" w:author="JML" w:date="2011-11-06T08:31:00Z">
              <w:r w:rsidRPr="00BF29B7">
                <w:rPr>
                  <w:rFonts w:cs="Times New Roman"/>
                  <w:sz w:val="22"/>
                </w:rPr>
                <w:t>b15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405" w:author="JML" w:date="2011-11-06T08:31:00Z"/>
                <w:rFonts w:cs="Times New Roman"/>
                <w:sz w:val="22"/>
              </w:rPr>
            </w:pPr>
            <w:ins w:id="406" w:author="JML" w:date="2011-11-06T08:31:00Z">
              <w:r w:rsidRPr="00BF29B7">
                <w:rPr>
                  <w:rFonts w:cs="Times New Roman"/>
                  <w:sz w:val="22"/>
                </w:rPr>
                <w:t>b16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407" w:author="JML" w:date="2011-11-06T08:31:00Z"/>
                <w:rFonts w:cs="Times New Roman"/>
                <w:sz w:val="22"/>
              </w:rPr>
            </w:pPr>
            <w:ins w:id="408" w:author="JML" w:date="2011-11-06T08:31:00Z">
              <w:r w:rsidRPr="00BF29B7">
                <w:rPr>
                  <w:rFonts w:cs="Times New Roman"/>
                  <w:sz w:val="22"/>
                </w:rPr>
                <w:t>b17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409" w:author="JML" w:date="2011-11-06T08:31:00Z"/>
                <w:rFonts w:cs="Times New Roman"/>
                <w:sz w:val="22"/>
              </w:rPr>
            </w:pPr>
            <w:ins w:id="410" w:author="JML" w:date="2011-11-06T08:31:00Z">
              <w:r w:rsidRPr="00BF29B7">
                <w:rPr>
                  <w:rFonts w:cs="Times New Roman"/>
                  <w:sz w:val="22"/>
                </w:rPr>
                <w:t>b18</w:t>
              </w:r>
            </w:ins>
          </w:p>
        </w:tc>
      </w:tr>
    </w:tbl>
    <w:p w:rsidR="00587425" w:rsidRPr="00DD7C13" w:rsidRDefault="00587425" w:rsidP="00DD7C13">
      <w:pPr>
        <w:spacing w:line="240" w:lineRule="auto"/>
        <w:rPr>
          <w:ins w:id="411" w:author="JML" w:date="2011-11-06T08:31:00Z"/>
          <w:rFonts w:cs="Times New Roman"/>
          <w:i/>
        </w:rPr>
      </w:pPr>
    </w:p>
    <w:p w:rsidR="004E77FB" w:rsidDel="00587425" w:rsidRDefault="004E77FB" w:rsidP="00DD7C13">
      <w:pPr>
        <w:spacing w:line="240" w:lineRule="auto"/>
        <w:rPr>
          <w:del w:id="412" w:author="JML" w:date="2011-11-06T08:32:00Z"/>
          <w:rFonts w:cs="Times New Roman"/>
        </w:rPr>
      </w:pPr>
    </w:p>
    <w:tbl>
      <w:tblPr>
        <w:tblStyle w:val="TableGrid"/>
        <w:tblW w:w="12269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83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4E77FB" w:rsidDel="00587425" w:rsidTr="00BF29B7">
        <w:trPr>
          <w:del w:id="413" w:author="JML" w:date="2011-11-06T08:31:00Z"/>
        </w:trPr>
        <w:tc>
          <w:tcPr>
            <w:tcW w:w="540" w:type="dxa"/>
          </w:tcPr>
          <w:p w:rsidR="004E77FB" w:rsidDel="00587425" w:rsidRDefault="004E77FB" w:rsidP="00DD7C13">
            <w:pPr>
              <w:rPr>
                <w:del w:id="414" w:author="JML" w:date="2011-11-06T08:31:00Z"/>
                <w:rFonts w:cs="Times New Roman"/>
              </w:rPr>
            </w:pPr>
            <w:del w:id="415" w:author="JML" w:date="2011-11-06T08:31:00Z">
              <w:r w:rsidDel="00587425">
                <w:rPr>
                  <w:rFonts w:cs="Times New Roman"/>
                </w:rPr>
                <w:delText>STT</w:delText>
              </w:r>
            </w:del>
          </w:p>
        </w:tc>
        <w:tc>
          <w:tcPr>
            <w:tcW w:w="839" w:type="dxa"/>
          </w:tcPr>
          <w:p w:rsidR="004E77FB" w:rsidDel="00587425" w:rsidRDefault="004E77FB" w:rsidP="00DD7C13">
            <w:pPr>
              <w:rPr>
                <w:del w:id="416" w:author="JML" w:date="2011-11-06T08:31:00Z"/>
                <w:rFonts w:cs="Times New Roman"/>
              </w:rPr>
            </w:pPr>
            <w:del w:id="417" w:author="JML" w:date="2011-11-06T08:31:00Z">
              <w:r w:rsidDel="00587425">
                <w:rPr>
                  <w:rFonts w:cs="Times New Roman"/>
                </w:rPr>
                <w:delText>Quan hệ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18" w:author="JML" w:date="2011-11-06T08:31:00Z"/>
                <w:rFonts w:cs="Times New Roman"/>
              </w:rPr>
            </w:pPr>
            <w:del w:id="419" w:author="JML" w:date="2011-11-06T08:31:00Z">
              <w:r w:rsidDel="00587425">
                <w:rPr>
                  <w:rFonts w:cs="Times New Roman"/>
                </w:rPr>
                <w:delText>A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20" w:author="JML" w:date="2011-11-06T08:31:00Z"/>
                <w:rFonts w:cs="Times New Roman"/>
              </w:rPr>
            </w:pPr>
            <w:del w:id="421" w:author="JML" w:date="2011-11-06T08:31:00Z">
              <w:r w:rsidDel="00587425">
                <w:rPr>
                  <w:rFonts w:cs="Times New Roman"/>
                </w:rPr>
                <w:delText>B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22" w:author="JML" w:date="2011-11-06T08:31:00Z"/>
                <w:rFonts w:cs="Times New Roman"/>
              </w:rPr>
            </w:pPr>
            <w:del w:id="423" w:author="JML" w:date="2011-11-06T08:31:00Z">
              <w:r w:rsidDel="00587425">
                <w:rPr>
                  <w:rFonts w:cs="Times New Roman"/>
                </w:rPr>
                <w:delText>C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24" w:author="JML" w:date="2011-11-06T08:31:00Z"/>
                <w:rFonts w:cs="Times New Roman"/>
              </w:rPr>
            </w:pPr>
            <w:del w:id="425" w:author="JML" w:date="2011-11-06T08:31:00Z">
              <w:r w:rsidDel="00587425">
                <w:rPr>
                  <w:rFonts w:cs="Times New Roman"/>
                </w:rPr>
                <w:delText>D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26" w:author="JML" w:date="2011-11-06T08:31:00Z"/>
                <w:rFonts w:cs="Times New Roman"/>
              </w:rPr>
            </w:pPr>
            <w:del w:id="427" w:author="JML" w:date="2011-11-06T08:31:00Z">
              <w:r w:rsidDel="00587425">
                <w:rPr>
                  <w:rFonts w:cs="Times New Roman"/>
                </w:rPr>
                <w:delText>E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28" w:author="JML" w:date="2011-11-06T08:31:00Z"/>
                <w:rFonts w:cs="Times New Roman"/>
              </w:rPr>
            </w:pPr>
            <w:del w:id="429" w:author="JML" w:date="2011-11-06T08:31:00Z">
              <w:r w:rsidDel="00587425">
                <w:rPr>
                  <w:rFonts w:cs="Times New Roman"/>
                </w:rPr>
                <w:delText>F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30" w:author="JML" w:date="2011-11-06T08:31:00Z"/>
                <w:rFonts w:cs="Times New Roman"/>
              </w:rPr>
            </w:pPr>
            <w:del w:id="431" w:author="JML" w:date="2011-11-06T08:31:00Z">
              <w:r w:rsidDel="00587425">
                <w:rPr>
                  <w:rFonts w:cs="Times New Roman"/>
                </w:rPr>
                <w:delText>G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32" w:author="JML" w:date="2011-11-06T08:31:00Z"/>
                <w:rFonts w:cs="Times New Roman"/>
              </w:rPr>
            </w:pPr>
            <w:del w:id="433" w:author="JML" w:date="2011-11-06T08:31:00Z">
              <w:r w:rsidDel="00587425">
                <w:rPr>
                  <w:rFonts w:cs="Times New Roman"/>
                </w:rPr>
                <w:delText>H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34" w:author="JML" w:date="2011-11-06T08:31:00Z"/>
                <w:rFonts w:cs="Times New Roman"/>
              </w:rPr>
            </w:pPr>
            <w:del w:id="435" w:author="JML" w:date="2011-11-06T08:31:00Z">
              <w:r w:rsidDel="00587425">
                <w:rPr>
                  <w:rFonts w:cs="Times New Roman"/>
                </w:rPr>
                <w:delText>I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36" w:author="JML" w:date="2011-11-06T08:31:00Z"/>
                <w:rFonts w:cs="Times New Roman"/>
              </w:rPr>
            </w:pPr>
            <w:del w:id="437" w:author="JML" w:date="2011-11-06T08:31:00Z">
              <w:r w:rsidDel="00587425">
                <w:rPr>
                  <w:rFonts w:cs="Times New Roman"/>
                </w:rPr>
                <w:delText>J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38" w:author="JML" w:date="2011-11-06T08:31:00Z"/>
                <w:rFonts w:cs="Times New Roman"/>
              </w:rPr>
            </w:pPr>
            <w:del w:id="439" w:author="JML" w:date="2011-11-06T08:31:00Z">
              <w:r w:rsidDel="00587425">
                <w:rPr>
                  <w:rFonts w:cs="Times New Roman"/>
                </w:rPr>
                <w:delText>K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40" w:author="JML" w:date="2011-11-06T08:31:00Z"/>
                <w:rFonts w:cs="Times New Roman"/>
              </w:rPr>
            </w:pPr>
            <w:del w:id="441" w:author="JML" w:date="2011-11-06T08:31:00Z">
              <w:r w:rsidDel="00587425">
                <w:rPr>
                  <w:rFonts w:cs="Times New Roman"/>
                </w:rPr>
                <w:delText>L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42" w:author="JML" w:date="2011-11-06T08:31:00Z"/>
                <w:rFonts w:cs="Times New Roman"/>
              </w:rPr>
            </w:pPr>
            <w:del w:id="443" w:author="JML" w:date="2011-11-06T08:31:00Z">
              <w:r w:rsidDel="00587425">
                <w:rPr>
                  <w:rFonts w:cs="Times New Roman"/>
                </w:rPr>
                <w:delText>M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44" w:author="JML" w:date="2011-11-06T08:31:00Z"/>
                <w:rFonts w:cs="Times New Roman"/>
              </w:rPr>
            </w:pPr>
            <w:del w:id="445" w:author="JML" w:date="2011-11-06T08:31:00Z">
              <w:r w:rsidDel="00587425">
                <w:rPr>
                  <w:rFonts w:cs="Times New Roman"/>
                </w:rPr>
                <w:delText>N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46" w:author="JML" w:date="2011-11-06T08:31:00Z"/>
                <w:rFonts w:cs="Times New Roman"/>
              </w:rPr>
            </w:pPr>
            <w:del w:id="447" w:author="JML" w:date="2011-11-06T08:31:00Z">
              <w:r w:rsidDel="00587425">
                <w:rPr>
                  <w:rFonts w:cs="Times New Roman"/>
                </w:rPr>
                <w:delText>O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48" w:author="JML" w:date="2011-11-06T08:31:00Z"/>
                <w:rFonts w:cs="Times New Roman"/>
              </w:rPr>
            </w:pPr>
            <w:del w:id="449" w:author="JML" w:date="2011-11-06T08:31:00Z">
              <w:r w:rsidDel="00587425">
                <w:rPr>
                  <w:rFonts w:cs="Times New Roman"/>
                </w:rPr>
                <w:delText>P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50" w:author="JML" w:date="2011-11-06T08:31:00Z"/>
                <w:rFonts w:cs="Times New Roman"/>
              </w:rPr>
            </w:pPr>
            <w:del w:id="451" w:author="JML" w:date="2011-11-06T08:31:00Z">
              <w:r w:rsidDel="00587425">
                <w:rPr>
                  <w:rFonts w:cs="Times New Roman"/>
                </w:rPr>
                <w:delText>Q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52" w:author="JML" w:date="2011-11-06T08:31:00Z"/>
                <w:rFonts w:cs="Times New Roman"/>
              </w:rPr>
            </w:pPr>
            <w:del w:id="453" w:author="JML" w:date="2011-11-06T08:31:00Z">
              <w:r w:rsidDel="00587425">
                <w:rPr>
                  <w:rFonts w:cs="Times New Roman"/>
                </w:rPr>
                <w:delText>R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54" w:author="JML" w:date="2011-11-06T08:31:00Z"/>
                <w:rFonts w:cs="Times New Roman"/>
              </w:rPr>
            </w:pPr>
            <w:del w:id="455" w:author="JML" w:date="2011-11-06T08:31:00Z">
              <w:r w:rsidDel="00587425">
                <w:rPr>
                  <w:rFonts w:cs="Times New Roman"/>
                </w:rPr>
                <w:delText>S</w:delText>
              </w:r>
            </w:del>
          </w:p>
        </w:tc>
      </w:tr>
      <w:tr w:rsidR="004E77FB" w:rsidDel="00587425" w:rsidTr="00BF29B7">
        <w:trPr>
          <w:del w:id="456" w:author="JML" w:date="2011-11-06T08:31:00Z"/>
        </w:trPr>
        <w:tc>
          <w:tcPr>
            <w:tcW w:w="540" w:type="dxa"/>
          </w:tcPr>
          <w:p w:rsidR="004E77FB" w:rsidRPr="00BF29B7" w:rsidDel="00587425" w:rsidRDefault="004E77FB" w:rsidP="00DD7C13">
            <w:pPr>
              <w:pStyle w:val="ListParagraph"/>
              <w:numPr>
                <w:ilvl w:val="0"/>
                <w:numId w:val="22"/>
              </w:numPr>
              <w:rPr>
                <w:del w:id="457" w:author="JML" w:date="2011-11-06T08:31:00Z"/>
                <w:rFonts w:cs="Times New Roman"/>
              </w:rPr>
            </w:pPr>
          </w:p>
        </w:tc>
        <w:tc>
          <w:tcPr>
            <w:tcW w:w="839" w:type="dxa"/>
          </w:tcPr>
          <w:p w:rsidR="004E77FB" w:rsidDel="00587425" w:rsidRDefault="004E77FB" w:rsidP="00DD7C13">
            <w:pPr>
              <w:rPr>
                <w:del w:id="458" w:author="JML" w:date="2011-11-06T08:31:00Z"/>
                <w:rFonts w:cs="Times New Roman"/>
              </w:rPr>
            </w:pPr>
            <w:del w:id="459" w:author="JML" w:date="2011-11-06T08:31:00Z">
              <w:r w:rsidDel="00587425">
                <w:rPr>
                  <w:rFonts w:cs="Times New Roman"/>
                </w:rPr>
                <w:delText>Q31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60" w:author="JML" w:date="2011-11-06T08:31:00Z"/>
                <w:rFonts w:cs="Times New Roman"/>
              </w:rPr>
            </w:pPr>
            <w:del w:id="461" w:author="JML" w:date="2011-11-06T08:31:00Z">
              <w:r w:rsidDel="00587425">
                <w:rPr>
                  <w:rFonts w:cs="Times New Roman"/>
                </w:rPr>
                <w:delText>a1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62" w:author="JML" w:date="2011-11-06T08:31:00Z"/>
                <w:rFonts w:cs="Times New Roman"/>
              </w:rPr>
            </w:pPr>
            <w:del w:id="463" w:author="JML" w:date="2011-11-06T08:31:00Z">
              <w:r w:rsidDel="00587425">
                <w:rPr>
                  <w:rFonts w:cs="Times New Roman"/>
                </w:rPr>
                <w:delText>a2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64" w:author="JML" w:date="2011-11-06T08:31:00Z"/>
                <w:rFonts w:cs="Times New Roman"/>
              </w:rPr>
            </w:pPr>
            <w:del w:id="465" w:author="JML" w:date="2011-11-06T08:31:00Z">
              <w:r w:rsidDel="00587425">
                <w:rPr>
                  <w:rFonts w:cs="Times New Roman"/>
                </w:rPr>
                <w:delText>a3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66" w:author="JML" w:date="2011-11-06T08:31:00Z"/>
                <w:rFonts w:cs="Times New Roman"/>
              </w:rPr>
            </w:pPr>
            <w:del w:id="467" w:author="JML" w:date="2011-11-06T08:31:00Z">
              <w:r w:rsidDel="00587425">
                <w:rPr>
                  <w:rFonts w:cs="Times New Roman"/>
                </w:rPr>
                <w:delText>a4</w:delText>
              </w:r>
            </w:del>
          </w:p>
        </w:tc>
        <w:tc>
          <w:tcPr>
            <w:tcW w:w="510" w:type="dxa"/>
          </w:tcPr>
          <w:p w:rsidR="004E77FB" w:rsidDel="00587425" w:rsidRDefault="00DD7C13" w:rsidP="00DD7C13">
            <w:pPr>
              <w:rPr>
                <w:del w:id="468" w:author="JML" w:date="2011-11-06T08:31:00Z"/>
                <w:rFonts w:cs="Times New Roman"/>
              </w:rPr>
            </w:pPr>
            <w:del w:id="469" w:author="JML" w:date="2011-11-06T08:31:00Z">
              <w:r w:rsidRPr="00DD7C13" w:rsidDel="00587425">
                <w:rPr>
                  <w:rFonts w:cs="Times New Roman"/>
                  <w:color w:val="FF0000"/>
                </w:rPr>
                <w:delText>a5</w:delText>
              </w:r>
            </w:del>
          </w:p>
        </w:tc>
        <w:tc>
          <w:tcPr>
            <w:tcW w:w="510" w:type="dxa"/>
          </w:tcPr>
          <w:p w:rsidR="004E77FB" w:rsidDel="00587425" w:rsidRDefault="00DD7C13" w:rsidP="00DD7C13">
            <w:pPr>
              <w:rPr>
                <w:del w:id="470" w:author="JML" w:date="2011-11-06T08:31:00Z"/>
                <w:rFonts w:cs="Times New Roman"/>
              </w:rPr>
            </w:pPr>
            <w:del w:id="471" w:author="JML" w:date="2011-11-06T08:31:00Z">
              <w:r w:rsidRPr="00DD7C13" w:rsidDel="00587425">
                <w:rPr>
                  <w:rFonts w:cs="Times New Roman"/>
                  <w:color w:val="FF0000"/>
                </w:rPr>
                <w:delText>a6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72" w:author="JML" w:date="2011-11-06T08:31:00Z"/>
                <w:rFonts w:cs="Times New Roman"/>
              </w:rPr>
            </w:pPr>
            <w:del w:id="473" w:author="JML" w:date="2011-11-06T08:31:00Z">
              <w:r w:rsidDel="00587425">
                <w:rPr>
                  <w:rFonts w:cs="Times New Roman"/>
                </w:rPr>
                <w:delText>a7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74" w:author="JML" w:date="2011-11-06T08:31:00Z"/>
                <w:rFonts w:cs="Times New Roman"/>
              </w:rPr>
            </w:pPr>
            <w:del w:id="475" w:author="JML" w:date="2011-11-06T08:31:00Z">
              <w:r w:rsidDel="00587425">
                <w:rPr>
                  <w:rFonts w:cs="Times New Roman"/>
                </w:rPr>
                <w:delText>a8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476" w:author="JML" w:date="2011-11-06T08:31:00Z"/>
                <w:rFonts w:cs="Times New Roman"/>
              </w:rPr>
            </w:pPr>
            <w:del w:id="477" w:author="JML" w:date="2011-11-06T08:31:00Z">
              <w:r w:rsidDel="00587425">
                <w:rPr>
                  <w:rFonts w:cs="Times New Roman"/>
                </w:rPr>
                <w:delText>a9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78" w:author="JML" w:date="2011-11-06T08:31:00Z"/>
                <w:rFonts w:cs="Times New Roman"/>
              </w:rPr>
            </w:pPr>
            <w:del w:id="479" w:author="JML" w:date="2011-11-06T08:31:00Z">
              <w:r w:rsidDel="00587425">
                <w:rPr>
                  <w:rFonts w:cs="Times New Roman"/>
                </w:rPr>
                <w:delText>a10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80" w:author="JML" w:date="2011-11-06T08:31:00Z"/>
                <w:rFonts w:cs="Times New Roman"/>
              </w:rPr>
            </w:pPr>
            <w:del w:id="481" w:author="JML" w:date="2011-11-06T08:31:00Z">
              <w:r w:rsidDel="00587425">
                <w:rPr>
                  <w:rFonts w:cs="Times New Roman"/>
                </w:rPr>
                <w:delText>a11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82" w:author="JML" w:date="2011-11-06T08:31:00Z"/>
                <w:rFonts w:cs="Times New Roman"/>
              </w:rPr>
            </w:pPr>
            <w:del w:id="483" w:author="JML" w:date="2011-11-06T08:31:00Z">
              <w:r w:rsidDel="00587425">
                <w:rPr>
                  <w:rFonts w:cs="Times New Roman"/>
                </w:rPr>
                <w:delText>a12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84" w:author="JML" w:date="2011-11-06T08:31:00Z"/>
                <w:rFonts w:cs="Times New Roman"/>
              </w:rPr>
            </w:pPr>
            <w:del w:id="485" w:author="JML" w:date="2011-11-06T08:31:00Z">
              <w:r w:rsidDel="00587425">
                <w:rPr>
                  <w:rFonts w:cs="Times New Roman"/>
                </w:rPr>
                <w:delText>a13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86" w:author="JML" w:date="2011-11-06T08:31:00Z"/>
                <w:rFonts w:cs="Times New Roman"/>
              </w:rPr>
            </w:pPr>
            <w:del w:id="487" w:author="JML" w:date="2011-11-06T08:31:00Z">
              <w:r w:rsidDel="00587425">
                <w:rPr>
                  <w:rFonts w:cs="Times New Roman"/>
                </w:rPr>
                <w:delText>a14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88" w:author="JML" w:date="2011-11-06T08:31:00Z"/>
                <w:rFonts w:cs="Times New Roman"/>
              </w:rPr>
            </w:pPr>
            <w:del w:id="489" w:author="JML" w:date="2011-11-06T08:31:00Z">
              <w:r w:rsidDel="00587425">
                <w:rPr>
                  <w:rFonts w:cs="Times New Roman"/>
                </w:rPr>
                <w:delText>a15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90" w:author="JML" w:date="2011-11-06T08:31:00Z"/>
                <w:rFonts w:cs="Times New Roman"/>
              </w:rPr>
            </w:pPr>
            <w:del w:id="491" w:author="JML" w:date="2011-11-06T08:31:00Z">
              <w:r w:rsidDel="00587425">
                <w:rPr>
                  <w:rFonts w:cs="Times New Roman"/>
                </w:rPr>
                <w:delText>a16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92" w:author="JML" w:date="2011-11-06T08:31:00Z"/>
                <w:rFonts w:cs="Times New Roman"/>
              </w:rPr>
            </w:pPr>
            <w:del w:id="493" w:author="JML" w:date="2011-11-06T08:31:00Z">
              <w:r w:rsidDel="00587425">
                <w:rPr>
                  <w:rFonts w:cs="Times New Roman"/>
                </w:rPr>
                <w:delText>a17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94" w:author="JML" w:date="2011-11-06T08:31:00Z"/>
                <w:rFonts w:cs="Times New Roman"/>
              </w:rPr>
            </w:pPr>
            <w:del w:id="495" w:author="JML" w:date="2011-11-06T08:31:00Z">
              <w:r w:rsidDel="00587425">
                <w:rPr>
                  <w:rFonts w:cs="Times New Roman"/>
                </w:rPr>
                <w:delText>a18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496" w:author="JML" w:date="2011-11-06T08:31:00Z"/>
                <w:rFonts w:cs="Times New Roman"/>
              </w:rPr>
            </w:pPr>
            <w:del w:id="497" w:author="JML" w:date="2011-11-06T08:31:00Z">
              <w:r w:rsidDel="00587425">
                <w:rPr>
                  <w:rFonts w:cs="Times New Roman"/>
                </w:rPr>
                <w:delText>A19</w:delText>
              </w:r>
            </w:del>
          </w:p>
        </w:tc>
      </w:tr>
      <w:tr w:rsidR="004E77FB" w:rsidDel="00587425" w:rsidTr="00BF29B7">
        <w:trPr>
          <w:del w:id="498" w:author="JML" w:date="2011-11-06T08:31:00Z"/>
        </w:trPr>
        <w:tc>
          <w:tcPr>
            <w:tcW w:w="540" w:type="dxa"/>
          </w:tcPr>
          <w:p w:rsidR="004E77FB" w:rsidRPr="00BF29B7" w:rsidDel="00587425" w:rsidRDefault="004E77FB" w:rsidP="00DD7C13">
            <w:pPr>
              <w:pStyle w:val="ListParagraph"/>
              <w:numPr>
                <w:ilvl w:val="0"/>
                <w:numId w:val="22"/>
              </w:numPr>
              <w:rPr>
                <w:del w:id="499" w:author="JML" w:date="2011-11-06T08:31:00Z"/>
                <w:rFonts w:cs="Times New Roman"/>
              </w:rPr>
            </w:pPr>
          </w:p>
        </w:tc>
        <w:tc>
          <w:tcPr>
            <w:tcW w:w="839" w:type="dxa"/>
          </w:tcPr>
          <w:p w:rsidR="004E77FB" w:rsidDel="00587425" w:rsidRDefault="004E77FB" w:rsidP="00DD7C13">
            <w:pPr>
              <w:rPr>
                <w:del w:id="500" w:author="JML" w:date="2011-11-06T08:31:00Z"/>
                <w:rFonts w:cs="Times New Roman"/>
              </w:rPr>
            </w:pPr>
            <w:del w:id="501" w:author="JML" w:date="2011-11-06T08:31:00Z">
              <w:r w:rsidDel="00587425">
                <w:rPr>
                  <w:rFonts w:cs="Times New Roman"/>
                </w:rPr>
                <w:delText>Q32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02" w:author="JML" w:date="2011-11-06T08:31:00Z"/>
                <w:rFonts w:cs="Times New Roman"/>
              </w:rPr>
            </w:pPr>
            <w:del w:id="503" w:author="JML" w:date="2011-11-06T08:31:00Z">
              <w:r w:rsidDel="00587425">
                <w:rPr>
                  <w:rFonts w:cs="Times New Roman"/>
                </w:rPr>
                <w:delText>b3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04" w:author="JML" w:date="2011-11-06T08:31:00Z"/>
                <w:rFonts w:cs="Times New Roman"/>
              </w:rPr>
            </w:pPr>
            <w:del w:id="505" w:author="JML" w:date="2011-11-06T08:31:00Z">
              <w:r w:rsidDel="00587425">
                <w:rPr>
                  <w:rFonts w:cs="Times New Roman"/>
                </w:rPr>
                <w:delText>a2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06" w:author="JML" w:date="2011-11-06T08:31:00Z"/>
                <w:rFonts w:cs="Times New Roman"/>
              </w:rPr>
            </w:pPr>
            <w:del w:id="507" w:author="JML" w:date="2011-11-06T08:31:00Z">
              <w:r w:rsidDel="00587425">
                <w:rPr>
                  <w:rFonts w:cs="Times New Roman"/>
                </w:rPr>
                <w:delText>b4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08" w:author="JML" w:date="2011-11-06T08:31:00Z"/>
                <w:rFonts w:cs="Times New Roman"/>
              </w:rPr>
            </w:pPr>
            <w:del w:id="509" w:author="JML" w:date="2011-11-06T08:31:00Z">
              <w:r w:rsidDel="00587425">
                <w:rPr>
                  <w:rFonts w:cs="Times New Roman"/>
                </w:rPr>
                <w:delText>b5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10" w:author="JML" w:date="2011-11-06T08:31:00Z"/>
                <w:rFonts w:cs="Times New Roman"/>
              </w:rPr>
            </w:pPr>
            <w:del w:id="511" w:author="JML" w:date="2011-11-06T08:31:00Z">
              <w:r w:rsidDel="00587425">
                <w:rPr>
                  <w:rFonts w:cs="Times New Roman"/>
                </w:rPr>
                <w:delText>a5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12" w:author="JML" w:date="2011-11-06T08:31:00Z"/>
                <w:rFonts w:cs="Times New Roman"/>
              </w:rPr>
            </w:pPr>
            <w:del w:id="513" w:author="JML" w:date="2011-11-06T08:31:00Z">
              <w:r w:rsidDel="00587425">
                <w:rPr>
                  <w:rFonts w:cs="Times New Roman"/>
                </w:rPr>
                <w:delText>a6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14" w:author="JML" w:date="2011-11-06T08:31:00Z"/>
                <w:rFonts w:cs="Times New Roman"/>
              </w:rPr>
            </w:pPr>
            <w:del w:id="515" w:author="JML" w:date="2011-11-06T08:31:00Z">
              <w:r w:rsidDel="00587425">
                <w:rPr>
                  <w:rFonts w:cs="Times New Roman"/>
                </w:rPr>
                <w:delText>b6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16" w:author="JML" w:date="2011-11-06T08:31:00Z"/>
                <w:rFonts w:cs="Times New Roman"/>
              </w:rPr>
            </w:pPr>
            <w:del w:id="517" w:author="JML" w:date="2011-11-06T08:31:00Z">
              <w:r w:rsidDel="00587425">
                <w:rPr>
                  <w:rFonts w:cs="Times New Roman"/>
                </w:rPr>
                <w:delText>b7</w:delText>
              </w:r>
            </w:del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18" w:author="JML" w:date="2011-11-06T08:31:00Z"/>
                <w:rFonts w:cs="Times New Roman"/>
              </w:rPr>
            </w:pPr>
            <w:del w:id="519" w:author="JML" w:date="2011-11-06T08:31:00Z">
              <w:r w:rsidDel="00587425">
                <w:rPr>
                  <w:rFonts w:cs="Times New Roman"/>
                </w:rPr>
                <w:delText>b8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20" w:author="JML" w:date="2011-11-06T08:31:00Z"/>
                <w:rFonts w:cs="Times New Roman"/>
              </w:rPr>
            </w:pPr>
            <w:del w:id="521" w:author="JML" w:date="2011-11-06T08:31:00Z">
              <w:r w:rsidDel="00587425">
                <w:rPr>
                  <w:rFonts w:cs="Times New Roman"/>
                </w:rPr>
                <w:delText>b9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22" w:author="JML" w:date="2011-11-06T08:31:00Z"/>
                <w:rFonts w:cs="Times New Roman"/>
              </w:rPr>
            </w:pPr>
            <w:del w:id="523" w:author="JML" w:date="2011-11-06T08:31:00Z">
              <w:r w:rsidDel="00587425">
                <w:rPr>
                  <w:rFonts w:cs="Times New Roman"/>
                </w:rPr>
                <w:delText>b10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24" w:author="JML" w:date="2011-11-06T08:31:00Z"/>
                <w:rFonts w:cs="Times New Roman"/>
              </w:rPr>
            </w:pPr>
            <w:del w:id="525" w:author="JML" w:date="2011-11-06T08:31:00Z">
              <w:r w:rsidDel="00587425">
                <w:rPr>
                  <w:rFonts w:cs="Times New Roman"/>
                </w:rPr>
                <w:delText>b11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26" w:author="JML" w:date="2011-11-06T08:31:00Z"/>
                <w:rFonts w:cs="Times New Roman"/>
              </w:rPr>
            </w:pPr>
            <w:del w:id="527" w:author="JML" w:date="2011-11-06T08:31:00Z">
              <w:r w:rsidDel="00587425">
                <w:rPr>
                  <w:rFonts w:cs="Times New Roman"/>
                </w:rPr>
                <w:delText>b12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28" w:author="JML" w:date="2011-11-06T08:31:00Z"/>
                <w:rFonts w:cs="Times New Roman"/>
              </w:rPr>
            </w:pPr>
            <w:del w:id="529" w:author="JML" w:date="2011-11-06T08:31:00Z">
              <w:r w:rsidDel="00587425">
                <w:rPr>
                  <w:rFonts w:cs="Times New Roman"/>
                </w:rPr>
                <w:delText>b13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30" w:author="JML" w:date="2011-11-06T08:31:00Z"/>
                <w:rFonts w:cs="Times New Roman"/>
              </w:rPr>
            </w:pPr>
            <w:del w:id="531" w:author="JML" w:date="2011-11-06T08:31:00Z">
              <w:r w:rsidDel="00587425">
                <w:rPr>
                  <w:rFonts w:cs="Times New Roman"/>
                </w:rPr>
                <w:delText>b14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32" w:author="JML" w:date="2011-11-06T08:31:00Z"/>
                <w:rFonts w:cs="Times New Roman"/>
              </w:rPr>
            </w:pPr>
            <w:del w:id="533" w:author="JML" w:date="2011-11-06T08:31:00Z">
              <w:r w:rsidDel="00587425">
                <w:rPr>
                  <w:rFonts w:cs="Times New Roman"/>
                </w:rPr>
                <w:delText>b15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34" w:author="JML" w:date="2011-11-06T08:31:00Z"/>
                <w:rFonts w:cs="Times New Roman"/>
              </w:rPr>
            </w:pPr>
            <w:del w:id="535" w:author="JML" w:date="2011-11-06T08:31:00Z">
              <w:r w:rsidDel="00587425">
                <w:rPr>
                  <w:rFonts w:cs="Times New Roman"/>
                </w:rPr>
                <w:delText>b16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36" w:author="JML" w:date="2011-11-06T08:31:00Z"/>
                <w:rFonts w:cs="Times New Roman"/>
              </w:rPr>
            </w:pPr>
            <w:del w:id="537" w:author="JML" w:date="2011-11-06T08:31:00Z">
              <w:r w:rsidDel="00587425">
                <w:rPr>
                  <w:rFonts w:cs="Times New Roman"/>
                </w:rPr>
                <w:delText>b17</w:delText>
              </w:r>
            </w:del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38" w:author="JML" w:date="2011-11-06T08:31:00Z"/>
                <w:rFonts w:cs="Times New Roman"/>
              </w:rPr>
            </w:pPr>
            <w:del w:id="539" w:author="JML" w:date="2011-11-06T08:31:00Z">
              <w:r w:rsidDel="00587425">
                <w:rPr>
                  <w:rFonts w:cs="Times New Roman"/>
                </w:rPr>
                <w:delText>B18</w:delText>
              </w:r>
            </w:del>
          </w:p>
        </w:tc>
      </w:tr>
      <w:tr w:rsidR="004E77FB" w:rsidDel="00587425" w:rsidTr="00BF29B7">
        <w:trPr>
          <w:del w:id="540" w:author="JML" w:date="2011-11-06T08:31:00Z"/>
        </w:trPr>
        <w:tc>
          <w:tcPr>
            <w:tcW w:w="540" w:type="dxa"/>
          </w:tcPr>
          <w:p w:rsidR="004E77FB" w:rsidDel="00587425" w:rsidRDefault="004E77FB" w:rsidP="00DD7C13">
            <w:pPr>
              <w:rPr>
                <w:del w:id="541" w:author="JML" w:date="2011-11-06T08:31:00Z"/>
                <w:rFonts w:cs="Times New Roman"/>
              </w:rPr>
            </w:pPr>
          </w:p>
        </w:tc>
        <w:tc>
          <w:tcPr>
            <w:tcW w:w="839" w:type="dxa"/>
          </w:tcPr>
          <w:p w:rsidR="004E77FB" w:rsidDel="00587425" w:rsidRDefault="004E77FB" w:rsidP="00DD7C13">
            <w:pPr>
              <w:rPr>
                <w:del w:id="542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43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44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45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46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47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48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49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50" w:author="JML" w:date="2011-11-06T08:31:00Z"/>
                <w:rFonts w:cs="Times New Roman"/>
              </w:rPr>
            </w:pPr>
          </w:p>
        </w:tc>
        <w:tc>
          <w:tcPr>
            <w:tcW w:w="510" w:type="dxa"/>
          </w:tcPr>
          <w:p w:rsidR="004E77FB" w:rsidDel="00587425" w:rsidRDefault="004E77FB" w:rsidP="00DD7C13">
            <w:pPr>
              <w:rPr>
                <w:del w:id="551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52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53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54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55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56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57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58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59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60" w:author="JML" w:date="2011-11-06T08:31:00Z"/>
                <w:rFonts w:cs="Times New Roman"/>
              </w:rPr>
            </w:pPr>
          </w:p>
        </w:tc>
        <w:tc>
          <w:tcPr>
            <w:tcW w:w="630" w:type="dxa"/>
          </w:tcPr>
          <w:p w:rsidR="004E77FB" w:rsidDel="00587425" w:rsidRDefault="004E77FB" w:rsidP="00DD7C13">
            <w:pPr>
              <w:rPr>
                <w:del w:id="561" w:author="JML" w:date="2011-11-06T08:31:00Z"/>
                <w:rFonts w:cs="Times New Roman"/>
              </w:rPr>
            </w:pPr>
          </w:p>
        </w:tc>
      </w:tr>
    </w:tbl>
    <w:p w:rsidR="004E77FB" w:rsidDel="00587425" w:rsidRDefault="004E77FB" w:rsidP="00DD7C13">
      <w:pPr>
        <w:spacing w:line="240" w:lineRule="auto"/>
        <w:rPr>
          <w:del w:id="562" w:author="JML" w:date="2011-11-06T08:32:00Z"/>
          <w:rFonts w:cs="Times New Roman"/>
        </w:rPr>
      </w:pPr>
    </w:p>
    <w:p w:rsidR="004E77FB" w:rsidRDefault="004E77FB" w:rsidP="00DD7C13">
      <w:pPr>
        <w:spacing w:line="240" w:lineRule="auto"/>
        <w:rPr>
          <w:rFonts w:cs="Times New Roman"/>
        </w:rPr>
      </w:pPr>
      <w:r>
        <w:rPr>
          <w:rFonts w:cs="Times New Roman"/>
        </w:rPr>
        <w:t>Dòng 1 được lấp đầy bởi các giá trị aj do đó C’ bảo toàn thông tin</w:t>
      </w:r>
    </w:p>
    <w:p w:rsidR="004E77FB" w:rsidRDefault="00DD7C13" w:rsidP="00DD7C13">
      <w:pPr>
        <w:pStyle w:val="ListParagraph"/>
        <w:numPr>
          <w:ilvl w:val="0"/>
          <w:numId w:val="11"/>
        </w:numPr>
        <w:spacing w:line="240" w:lineRule="auto"/>
        <w:rPr>
          <w:rFonts w:cs="Times New Roman"/>
        </w:rPr>
      </w:pPr>
      <w:r>
        <w:rPr>
          <w:rFonts w:cs="Times New Roman"/>
        </w:rPr>
        <w:t>Cấu trúc C’ bảo toàn trọn vẹn</w:t>
      </w:r>
    </w:p>
    <w:p w:rsidR="00DD7C13" w:rsidRPr="00DD7C13" w:rsidRDefault="00DD7C13" w:rsidP="00DD7C13">
      <w:pPr>
        <w:pStyle w:val="ListParagraph"/>
        <w:spacing w:line="240" w:lineRule="auto"/>
        <w:rPr>
          <w:rFonts w:cs="Times New Roman"/>
        </w:rPr>
      </w:pPr>
    </w:p>
    <w:p w:rsidR="00047164" w:rsidRPr="00DD7C13" w:rsidRDefault="00047164" w:rsidP="00DD7C13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b/>
          <w:u w:val="single"/>
        </w:rPr>
      </w:pPr>
      <w:r w:rsidRPr="00DD7C13">
        <w:rPr>
          <w:rFonts w:cs="Times New Roman"/>
          <w:b/>
          <w:u w:val="single"/>
        </w:rPr>
        <w:t>Thuật toán tổng hợp</w:t>
      </w:r>
    </w:p>
    <w:p w:rsidR="00047164" w:rsidRPr="00693EFD" w:rsidRDefault="00047164" w:rsidP="00DD7C13">
      <w:pPr>
        <w:spacing w:line="240" w:lineRule="auto"/>
        <w:rPr>
          <w:i/>
        </w:rPr>
      </w:pPr>
      <w:r w:rsidRPr="00693EFD">
        <w:rPr>
          <w:b/>
          <w:u w:val="single"/>
        </w:rPr>
        <w:t>Bước 1:</w:t>
      </w:r>
      <w:r>
        <w:t xml:space="preserve"> </w:t>
      </w:r>
      <w:r w:rsidRPr="00693EFD">
        <w:rPr>
          <w:i/>
        </w:rPr>
        <w:t>Xác định phủ tối tiểu</w:t>
      </w:r>
    </w:p>
    <w:p w:rsidR="00047164" w:rsidRDefault="00047164" w:rsidP="00DD7C13">
      <w:pPr>
        <w:spacing w:line="240" w:lineRule="auto"/>
        <w:ind w:left="720"/>
      </w:pPr>
      <w:r>
        <w:t xml:space="preserve">Tách vế phải các phụ thuộc hàm F0, ta xét duyệt và được phủ tối tiểu: </w:t>
      </w:r>
    </w:p>
    <w:p w:rsidR="00047164" w:rsidRDefault="00047164" w:rsidP="00DD7C13">
      <w:pPr>
        <w:spacing w:line="240" w:lineRule="auto"/>
        <w:ind w:left="1440"/>
      </w:pPr>
      <w:r>
        <w:t>PTT = {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TenSanPham,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GiaGoc,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GiaBan,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lastRenderedPageBreak/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ThongTinSanPham (HinhAnh, DiemNoiBat, </w:t>
      </w:r>
      <w:r w:rsidR="00DD7C13">
        <w:rPr>
          <w:rFonts w:cs="Times New Roman"/>
        </w:rPr>
        <w:t>T</w:t>
      </w:r>
      <w:r w:rsidRPr="002C3BEF">
        <w:rPr>
          <w:rFonts w:cs="Times New Roman"/>
        </w:rPr>
        <w:t xml:space="preserve">hongTinChiTiet),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TenLinhVuc,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 SoLuongSP,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 SoLuongTon,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SoPhieuThanhToan,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SoPhieuDuocMua,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SoPhieuToiThieuBanRa,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TiLeGiaoTanNha/TrucTuyen,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SoPhieuToiThieuGiaoTanNha,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DieuKienApDung,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DiaDiemApDung,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 TinhTrang, </w:t>
      </w:r>
    </w:p>
    <w:p w:rsidR="00047164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ThoiGianSD (ThoiGianBatDau, ThoiGianKetThuc), </w:t>
      </w:r>
    </w:p>
    <w:p w:rsidR="00A0116E" w:rsidRDefault="00047164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ThoiGianQC (ThoiGianBatDau, ThoiGianKetThuc), </w:t>
      </w:r>
    </w:p>
    <w:p w:rsidR="00047164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</w:t>
      </w:r>
      <w:r w:rsidR="00047164" w:rsidRPr="002C3BEF">
        <w:rPr>
          <w:rFonts w:cs="Times New Roman"/>
        </w:rPr>
        <w:t>MaHD</w:t>
      </w:r>
      <w:r>
        <w:rPr>
          <w:rFonts w:cs="Times New Roman"/>
        </w:rPr>
        <w:t>,</w:t>
      </w:r>
    </w:p>
    <w:p w:rsidR="00DD7C13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TenSanPham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ThongTinSanPham </w:t>
      </w:r>
      <w:proofErr w:type="gramStart"/>
      <w:r w:rsidRPr="002C3BEF">
        <w:rPr>
          <w:rFonts w:cs="Times New Roman"/>
        </w:rPr>
        <w:t>( HinhA</w:t>
      </w:r>
      <w:r>
        <w:rPr>
          <w:rFonts w:cs="Times New Roman"/>
        </w:rPr>
        <w:t>nh</w:t>
      </w:r>
      <w:proofErr w:type="gramEnd"/>
      <w:r>
        <w:rPr>
          <w:rFonts w:cs="Times New Roman"/>
        </w:rPr>
        <w:t>, DiemNoiBat, ThongTinChiTiet)</w:t>
      </w:r>
      <w:r w:rsidR="00DD7C13">
        <w:rPr>
          <w:rFonts w:cs="Times New Roman"/>
        </w:rPr>
        <w:t>,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TenSanPham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TenLinhVuc</w:t>
      </w:r>
    </w:p>
    <w:p w:rsidR="00047164" w:rsidRDefault="00047164" w:rsidP="00DD7C13">
      <w:pPr>
        <w:spacing w:line="240" w:lineRule="auto"/>
        <w:ind w:left="1440"/>
      </w:pPr>
      <w:r>
        <w:t>}</w:t>
      </w:r>
    </w:p>
    <w:p w:rsidR="00047164" w:rsidRDefault="00047164" w:rsidP="00DD7C13">
      <w:pPr>
        <w:spacing w:line="240" w:lineRule="auto"/>
      </w:pPr>
    </w:p>
    <w:p w:rsidR="00047164" w:rsidRPr="00693EFD" w:rsidRDefault="00047164" w:rsidP="00DD7C13">
      <w:pPr>
        <w:spacing w:line="240" w:lineRule="auto"/>
        <w:rPr>
          <w:i/>
        </w:rPr>
      </w:pPr>
      <w:r w:rsidRPr="00693EFD">
        <w:rPr>
          <w:b/>
          <w:u w:val="single"/>
        </w:rPr>
        <w:t>Bước 2:</w:t>
      </w:r>
      <w:r>
        <w:t xml:space="preserve"> </w:t>
      </w:r>
      <w:r w:rsidRPr="00693EFD">
        <w:rPr>
          <w:i/>
        </w:rPr>
        <w:t>Gom nhóm các phụ thuộc hàm có cùng vế trái</w:t>
      </w:r>
    </w:p>
    <w:p w:rsidR="00A0116E" w:rsidRDefault="00047164" w:rsidP="00DD7C13">
      <w:pPr>
        <w:spacing w:line="240" w:lineRule="auto"/>
        <w:ind w:left="1440"/>
        <w:rPr>
          <w:rFonts w:cs="Times New Roman"/>
        </w:rPr>
      </w:pPr>
      <w:r>
        <w:t xml:space="preserve">F’1 = </w:t>
      </w:r>
      <w:proofErr w:type="gramStart"/>
      <w:r w:rsidR="00A0116E">
        <w:t xml:space="preserve">{ </w:t>
      </w:r>
      <w:r w:rsidR="00A0116E" w:rsidRPr="002C3BEF">
        <w:rPr>
          <w:rFonts w:cs="Times New Roman"/>
        </w:rPr>
        <w:t>TenQuangCao</w:t>
      </w:r>
      <w:proofErr w:type="gramEnd"/>
      <w:r w:rsidR="00A0116E" w:rsidRPr="002C3BEF">
        <w:rPr>
          <w:rFonts w:cs="Times New Roman"/>
        </w:rPr>
        <w:t xml:space="preserve"> </w:t>
      </w:r>
      <w:r w:rsidR="00A0116E" w:rsidRPr="002C3BEF">
        <w:rPr>
          <w:rFonts w:cs="Times New Roman"/>
        </w:rPr>
        <w:sym w:font="Wingdings" w:char="F0E0"/>
      </w:r>
      <w:r w:rsidR="00A0116E" w:rsidRPr="002C3BEF">
        <w:rPr>
          <w:rFonts w:cs="Times New Roman"/>
        </w:rPr>
        <w:t xml:space="preserve"> TenSanPham,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GiaGoc,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GiaBan,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ThongTinSanPham (HinhAnh, DiemNoiBat, ThongTinChiTiet),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TenLinhVuc,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 SoLuongSP,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 SoLuongTon,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lastRenderedPageBreak/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SoPhieuThanhToan,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SoPhieuDuocMua,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SoPhieuToiThieuBanRa,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TiLeGiaoTanNha/TrucTuyen,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SoPhieuToiThieuGiaoTanNha,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DieuKienApDung,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DiaDiemApDung,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 TinhTrang,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ThoiGianSD (ThoiGianBatDau, ThoiGianKetThuc),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ThoiGianQC (ThoiGianBatDau, ThoiGianKetThuc), 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TenQuangCao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MaHD</w:t>
      </w:r>
    </w:p>
    <w:p w:rsidR="00047164" w:rsidRDefault="00A0116E" w:rsidP="00DD7C13">
      <w:pPr>
        <w:spacing w:line="240" w:lineRule="auto"/>
        <w:ind w:left="1440"/>
      </w:pPr>
      <w:r>
        <w:t xml:space="preserve"> </w:t>
      </w:r>
      <w:r w:rsidR="00047164">
        <w:t>}</w:t>
      </w:r>
    </w:p>
    <w:p w:rsidR="00A0116E" w:rsidRDefault="00047164" w:rsidP="00DD7C13">
      <w:pPr>
        <w:spacing w:line="240" w:lineRule="auto"/>
        <w:ind w:left="1440"/>
      </w:pPr>
      <w:r>
        <w:t xml:space="preserve">F’2 = { </w:t>
      </w:r>
    </w:p>
    <w:p w:rsidR="00DD7C13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TenSanPham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ThongTinSanPham </w:t>
      </w:r>
      <w:proofErr w:type="gramStart"/>
      <w:r w:rsidRPr="002C3BEF">
        <w:rPr>
          <w:rFonts w:cs="Times New Roman"/>
        </w:rPr>
        <w:t>( HinhA</w:t>
      </w:r>
      <w:r>
        <w:rPr>
          <w:rFonts w:cs="Times New Roman"/>
        </w:rPr>
        <w:t>nh</w:t>
      </w:r>
      <w:proofErr w:type="gramEnd"/>
      <w:r>
        <w:rPr>
          <w:rFonts w:cs="Times New Roman"/>
        </w:rPr>
        <w:t>, DiemNoiBat, ThongTinChiTiet)</w:t>
      </w:r>
      <w:r w:rsidR="00DD7C13">
        <w:rPr>
          <w:rFonts w:cs="Times New Roman"/>
        </w:rPr>
        <w:t>,</w:t>
      </w:r>
    </w:p>
    <w:p w:rsidR="00A0116E" w:rsidRDefault="00A0116E" w:rsidP="00DD7C13">
      <w:pPr>
        <w:spacing w:line="240" w:lineRule="auto"/>
        <w:ind w:left="1440"/>
        <w:rPr>
          <w:rFonts w:cs="Times New Roman"/>
        </w:rPr>
      </w:pPr>
      <w:r w:rsidRPr="002C3BEF">
        <w:rPr>
          <w:rFonts w:cs="Times New Roman"/>
        </w:rPr>
        <w:t xml:space="preserve">TenSanPham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TenLinhVuc</w:t>
      </w:r>
    </w:p>
    <w:p w:rsidR="00047164" w:rsidRDefault="00047164" w:rsidP="00DD7C13">
      <w:pPr>
        <w:spacing w:line="240" w:lineRule="auto"/>
        <w:ind w:left="1440"/>
      </w:pPr>
      <w:r>
        <w:t>}</w:t>
      </w:r>
    </w:p>
    <w:p w:rsidR="00047164" w:rsidRPr="00693EFD" w:rsidRDefault="00047164" w:rsidP="00DD7C13">
      <w:pPr>
        <w:spacing w:line="240" w:lineRule="auto"/>
        <w:rPr>
          <w:b/>
          <w:u w:val="single"/>
        </w:rPr>
      </w:pPr>
      <w:r w:rsidRPr="00693EFD">
        <w:rPr>
          <w:b/>
          <w:u w:val="single"/>
        </w:rPr>
        <w:t>Bước 3:</w:t>
      </w:r>
    </w:p>
    <w:p w:rsidR="00047164" w:rsidRDefault="00047164" w:rsidP="00DD7C13">
      <w:pPr>
        <w:spacing w:line="240" w:lineRule="auto"/>
      </w:pPr>
      <w:r w:rsidRPr="00693EFD">
        <w:rPr>
          <w:b/>
        </w:rPr>
        <w:t>3.1</w:t>
      </w:r>
      <w:r>
        <w:t xml:space="preserve"> J = </w:t>
      </w:r>
      <m:oMath>
        <m:r>
          <w:rPr>
            <w:rFonts w:ascii="Cambria Math" w:hAnsi="Cambria Math"/>
          </w:rPr>
          <m:t>∅</m:t>
        </m:r>
      </m:oMath>
    </w:p>
    <w:p w:rsidR="00047164" w:rsidRPr="00693EFD" w:rsidRDefault="00047164" w:rsidP="00DD7C13">
      <w:pPr>
        <w:spacing w:line="240" w:lineRule="auto"/>
        <w:rPr>
          <w:i/>
        </w:rPr>
      </w:pPr>
      <w:r w:rsidRPr="00693EFD">
        <w:rPr>
          <w:b/>
        </w:rPr>
        <w:t>3.2</w:t>
      </w:r>
      <w:r>
        <w:t xml:space="preserve"> </w:t>
      </w:r>
      <w:r w:rsidRPr="00693EFD">
        <w:rPr>
          <w:i/>
        </w:rPr>
        <w:t>Gom nhóm các F’i có siêu khóa tương đương thành Fi</w:t>
      </w:r>
    </w:p>
    <w:p w:rsidR="00A0116E" w:rsidRDefault="00A0116E" w:rsidP="00DD7C13">
      <w:pPr>
        <w:spacing w:line="240" w:lineRule="auto"/>
      </w:pPr>
      <w:r>
        <w:t>Trong F3 không tồn tại siêu khóa tương đương nào do đó ta có:</w:t>
      </w:r>
    </w:p>
    <w:p w:rsidR="00047164" w:rsidRDefault="00A0116E" w:rsidP="00DD7C13">
      <w:pPr>
        <w:spacing w:line="240" w:lineRule="auto"/>
      </w:pPr>
      <w:r>
        <w:t>F1 = F’1 = {}</w:t>
      </w:r>
    </w:p>
    <w:p w:rsidR="00047164" w:rsidRDefault="00A0116E" w:rsidP="00DD7C13">
      <w:pPr>
        <w:spacing w:line="240" w:lineRule="auto"/>
      </w:pPr>
      <w:r>
        <w:t>F2 = F’2 = {}</w:t>
      </w:r>
    </w:p>
    <w:p w:rsidR="00A0116E" w:rsidRDefault="00047164" w:rsidP="00DD7C13">
      <w:pPr>
        <w:spacing w:line="240" w:lineRule="auto"/>
      </w:pPr>
      <w:r w:rsidRPr="00693EFD">
        <w:rPr>
          <w:b/>
        </w:rPr>
        <w:t>3.3</w:t>
      </w:r>
      <w:r>
        <w:t xml:space="preserve"> J = </w:t>
      </w:r>
      <w:r w:rsidR="00A0116E">
        <w:t xml:space="preserve">J = </w:t>
      </w:r>
      <m:oMath>
        <m:r>
          <w:rPr>
            <w:rFonts w:ascii="Cambria Math" w:hAnsi="Cambria Math"/>
          </w:rPr>
          <m:t>∅</m:t>
        </m:r>
      </m:oMath>
    </w:p>
    <w:p w:rsidR="00047164" w:rsidRDefault="00047164" w:rsidP="00DD7C13">
      <w:pPr>
        <w:spacing w:line="240" w:lineRule="auto"/>
      </w:pPr>
      <w:r w:rsidRPr="00693EFD">
        <w:rPr>
          <w:b/>
        </w:rPr>
        <w:t>3.4</w:t>
      </w:r>
      <w:r>
        <w:t xml:space="preserve"> </w:t>
      </w:r>
      <w:r w:rsidRPr="00693EFD">
        <w:rPr>
          <w:i/>
        </w:rPr>
        <w:t>Loại bỏ các siêu khóa tương đương ra khỏi Fi và PTT</w:t>
      </w:r>
    </w:p>
    <w:p w:rsidR="00047164" w:rsidRDefault="00A0116E" w:rsidP="00DD7C13">
      <w:pPr>
        <w:spacing w:line="240" w:lineRule="auto"/>
        <w:ind w:firstLine="720"/>
      </w:pPr>
      <w:r>
        <w:t>Bước này không có</w:t>
      </w:r>
    </w:p>
    <w:p w:rsidR="00047164" w:rsidRDefault="00047164" w:rsidP="00DD7C13">
      <w:pPr>
        <w:spacing w:line="240" w:lineRule="auto"/>
        <w:rPr>
          <w:i/>
        </w:rPr>
      </w:pPr>
      <w:r w:rsidRPr="00693EFD">
        <w:rPr>
          <w:b/>
          <w:u w:val="single"/>
        </w:rPr>
        <w:t>Bước 4:</w:t>
      </w:r>
      <w:r>
        <w:rPr>
          <w:b/>
          <w:u w:val="single"/>
        </w:rPr>
        <w:t xml:space="preserve"> </w:t>
      </w:r>
      <w:r w:rsidRPr="00693EFD">
        <w:rPr>
          <w:i/>
        </w:rPr>
        <w:t>Hủy các phụ thuộc hàm bắc cầu</w:t>
      </w:r>
    </w:p>
    <w:p w:rsidR="00A0116E" w:rsidRDefault="00A0116E" w:rsidP="00DD7C13">
      <w:pPr>
        <w:spacing w:line="240" w:lineRule="auto"/>
        <w:rPr>
          <w:i/>
        </w:rPr>
      </w:pPr>
      <w:r>
        <w:rPr>
          <w:i/>
        </w:rPr>
        <w:t>4.1 Không có</w:t>
      </w:r>
    </w:p>
    <w:p w:rsidR="00A0116E" w:rsidRPr="00693EFD" w:rsidRDefault="00A0116E" w:rsidP="00DD7C13">
      <w:pPr>
        <w:spacing w:line="240" w:lineRule="auto"/>
        <w:rPr>
          <w:i/>
        </w:rPr>
      </w:pPr>
      <w:r>
        <w:rPr>
          <w:i/>
        </w:rPr>
        <w:lastRenderedPageBreak/>
        <w:t>4.2 Không có</w:t>
      </w:r>
    </w:p>
    <w:p w:rsidR="00047164" w:rsidRPr="00693EFD" w:rsidRDefault="00047164" w:rsidP="00DD7C13">
      <w:pPr>
        <w:spacing w:line="240" w:lineRule="auto"/>
        <w:rPr>
          <w:i/>
        </w:rPr>
      </w:pPr>
      <w:r w:rsidRPr="00693EFD">
        <w:rPr>
          <w:b/>
        </w:rPr>
        <w:t>4.3</w:t>
      </w:r>
      <w:r>
        <w:t xml:space="preserve"> </w:t>
      </w:r>
      <w:r w:rsidRPr="00693EFD">
        <w:rPr>
          <w:i/>
        </w:rPr>
        <w:t>Đưa các siêu khóa tương đương trở lại Fi ta có</w:t>
      </w:r>
    </w:p>
    <w:p w:rsidR="00047164" w:rsidRDefault="00047164" w:rsidP="00DD7C13">
      <w:pPr>
        <w:pStyle w:val="ListParagraph"/>
        <w:widowControl w:val="0"/>
        <w:numPr>
          <w:ilvl w:val="0"/>
          <w:numId w:val="16"/>
        </w:numPr>
        <w:spacing w:after="0" w:line="240" w:lineRule="auto"/>
      </w:pPr>
      <w:r w:rsidRPr="00693EFD">
        <w:t>F1 = {</w:t>
      </w:r>
      <w:r>
        <w:t xml:space="preserve">AB </w:t>
      </w:r>
      <w:r w:rsidRPr="00816041">
        <w:sym w:font="Wingdings" w:char="F0E0"/>
      </w:r>
      <w:r>
        <w:t xml:space="preserve"> E, BE </w:t>
      </w:r>
      <w:r w:rsidRPr="00816041">
        <w:sym w:font="Wingdings" w:char="F0E0"/>
      </w:r>
      <w:r>
        <w:t xml:space="preserve"> A, BE </w:t>
      </w:r>
      <w:r w:rsidRPr="00816041">
        <w:sym w:font="Wingdings" w:char="F0E0"/>
      </w:r>
      <w:r>
        <w:t xml:space="preserve"> M, BE </w:t>
      </w:r>
      <w:r w:rsidRPr="00816041">
        <w:sym w:font="Wingdings" w:char="F0E0"/>
      </w:r>
      <w:r>
        <w:t xml:space="preserve"> T</w:t>
      </w:r>
      <w:r w:rsidRPr="00693EFD">
        <w:t>}</w:t>
      </w:r>
    </w:p>
    <w:p w:rsidR="00047164" w:rsidRDefault="00047164" w:rsidP="00DD7C13">
      <w:pPr>
        <w:spacing w:line="240" w:lineRule="auto"/>
      </w:pPr>
      <w:r w:rsidRPr="00693EFD">
        <w:rPr>
          <w:b/>
          <w:u w:val="single"/>
        </w:rPr>
        <w:t>Bước 5:</w:t>
      </w:r>
      <w:r>
        <w:t xml:space="preserve"> </w:t>
      </w:r>
      <w:r w:rsidRPr="00693EFD">
        <w:rPr>
          <w:i/>
        </w:rPr>
        <w:t>Tạo các quan hệ con</w:t>
      </w:r>
    </w:p>
    <w:p w:rsidR="00047164" w:rsidRPr="00693EFD" w:rsidRDefault="00047164" w:rsidP="00DD7C13">
      <w:pPr>
        <w:spacing w:line="240" w:lineRule="auto"/>
      </w:pPr>
      <w:r w:rsidRPr="00693EFD">
        <w:t xml:space="preserve">Từ các </w:t>
      </w:r>
      <w:r w:rsidR="00A0116E">
        <w:t xml:space="preserve">bước </w:t>
      </w:r>
      <w:r w:rsidRPr="00693EFD">
        <w:t>chứng minh</w:t>
      </w:r>
      <w:r w:rsidR="00A0116E">
        <w:t xml:space="preserve"> trên</w:t>
      </w:r>
      <w:r w:rsidRPr="00693EFD">
        <w:t xml:space="preserve"> ta được các quan hệ con &lt;Qi, Fi&gt; như sau:</w:t>
      </w:r>
    </w:p>
    <w:p w:rsidR="00A0116E" w:rsidRDefault="00A0116E" w:rsidP="00DD7C13">
      <w:pPr>
        <w:spacing w:line="240" w:lineRule="auto"/>
      </w:pPr>
      <w:r w:rsidRPr="00DD7C13">
        <w:rPr>
          <w:b/>
        </w:rPr>
        <w:t>Q31</w:t>
      </w:r>
      <w:r>
        <w:t xml:space="preserve"> &lt;</w:t>
      </w:r>
    </w:p>
    <w:p w:rsidR="00A0116E" w:rsidRDefault="00A0116E" w:rsidP="00DD7C13">
      <w:pPr>
        <w:spacing w:line="240" w:lineRule="auto"/>
        <w:rPr>
          <w:rFonts w:cs="Times New Roman"/>
          <w:color w:val="000000"/>
          <w:szCs w:val="24"/>
        </w:rPr>
      </w:pPr>
      <w:r w:rsidRPr="00DD7C13">
        <w:rPr>
          <w:b/>
        </w:rPr>
        <w:t xml:space="preserve">SAN_PHAM_QUANG_CAO </w:t>
      </w:r>
      <w:r>
        <w:rPr>
          <w:rFonts w:cs="Times New Roman"/>
          <w:color w:val="000000"/>
          <w:szCs w:val="24"/>
        </w:rPr>
        <w:t>(TenQuangCao,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MaHD)</w:t>
      </w:r>
    </w:p>
    <w:p w:rsidR="00A0116E" w:rsidRDefault="00A0116E" w:rsidP="00DD7C13">
      <w:pPr>
        <w:spacing w:line="240" w:lineRule="auto"/>
        <w:ind w:firstLine="720"/>
      </w:pPr>
      <w:r w:rsidRPr="00DD7C13">
        <w:rPr>
          <w:rFonts w:cs="Times New Roman"/>
          <w:b/>
          <w:color w:val="000000"/>
          <w:szCs w:val="24"/>
        </w:rPr>
        <w:t>F31</w:t>
      </w:r>
      <w:r>
        <w:rPr>
          <w:rFonts w:cs="Times New Roman"/>
          <w:color w:val="000000"/>
          <w:szCs w:val="24"/>
        </w:rPr>
        <w:t xml:space="preserve"> = </w:t>
      </w:r>
      <w:proofErr w:type="gramStart"/>
      <w:r>
        <w:rPr>
          <w:rFonts w:cs="Times New Roman"/>
          <w:color w:val="000000"/>
          <w:szCs w:val="24"/>
        </w:rPr>
        <w:t xml:space="preserve">{ </w:t>
      </w:r>
      <w:r w:rsidRPr="002C3BEF">
        <w:rPr>
          <w:rFonts w:cs="Times New Roman"/>
        </w:rPr>
        <w:t>TenQuangCao</w:t>
      </w:r>
      <w:proofErr w:type="gramEnd"/>
      <w:r w:rsidRPr="002C3BEF">
        <w:rPr>
          <w:rFonts w:cs="Times New Roman"/>
        </w:rPr>
        <w:t xml:space="preserve">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TenSanPham,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</w:t>
      </w:r>
      <w:r>
        <w:rPr>
          <w:rFonts w:cs="Times New Roman"/>
          <w:color w:val="000000"/>
          <w:szCs w:val="24"/>
        </w:rPr>
        <w:t xml:space="preserve"> }  </w:t>
      </w:r>
      <w:r>
        <w:t xml:space="preserve">&gt;, </w:t>
      </w:r>
    </w:p>
    <w:p w:rsidR="00A0116E" w:rsidRDefault="00A0116E" w:rsidP="00DD7C13">
      <w:pPr>
        <w:spacing w:line="240" w:lineRule="auto"/>
      </w:pPr>
      <w:r w:rsidRPr="00DD7C13">
        <w:rPr>
          <w:b/>
        </w:rPr>
        <w:t xml:space="preserve"> Q32</w:t>
      </w:r>
      <w:r>
        <w:t xml:space="preserve"> &lt; </w:t>
      </w:r>
    </w:p>
    <w:p w:rsidR="00A0116E" w:rsidRDefault="00A0116E" w:rsidP="00DD7C13">
      <w:pPr>
        <w:spacing w:line="240" w:lineRule="auto"/>
        <w:rPr>
          <w:rFonts w:cs="Times New Roman"/>
          <w:color w:val="000000"/>
          <w:szCs w:val="24"/>
        </w:rPr>
      </w:pPr>
      <w:r w:rsidRPr="00DD7C13">
        <w:rPr>
          <w:b/>
        </w:rPr>
        <w:t xml:space="preserve">THONG_TIN_SAN_PHAM </w:t>
      </w:r>
      <w:r>
        <w:rPr>
          <w:rFonts w:cs="Times New Roman"/>
          <w:color w:val="000000"/>
          <w:szCs w:val="24"/>
        </w:rPr>
        <w:t>(TenSanPham, ThongTinSanPham (HinhAnh, DiemNoiBat, ThongTinChiTiet), TenLinhVuc)</w:t>
      </w:r>
    </w:p>
    <w:p w:rsidR="00A0116E" w:rsidRDefault="00A0116E" w:rsidP="00DD7C13">
      <w:pPr>
        <w:spacing w:line="240" w:lineRule="auto"/>
        <w:ind w:firstLine="720"/>
        <w:rPr>
          <w:rFonts w:cs="Times New Roman"/>
          <w:color w:val="000000"/>
          <w:szCs w:val="24"/>
        </w:rPr>
      </w:pPr>
      <w:r w:rsidRPr="00DD7C13">
        <w:rPr>
          <w:rFonts w:cs="Times New Roman"/>
          <w:b/>
          <w:color w:val="000000"/>
          <w:szCs w:val="24"/>
        </w:rPr>
        <w:t>F32</w:t>
      </w:r>
      <w:r>
        <w:rPr>
          <w:rFonts w:cs="Times New Roman"/>
          <w:color w:val="000000"/>
          <w:szCs w:val="24"/>
        </w:rPr>
        <w:t xml:space="preserve"> = </w:t>
      </w:r>
      <w:proofErr w:type="gramStart"/>
      <w:r>
        <w:rPr>
          <w:rFonts w:cs="Times New Roman"/>
          <w:color w:val="000000"/>
          <w:szCs w:val="24"/>
        </w:rPr>
        <w:t xml:space="preserve">{ </w:t>
      </w:r>
      <w:r w:rsidRPr="002C3BEF">
        <w:rPr>
          <w:rFonts w:cs="Times New Roman"/>
        </w:rPr>
        <w:t>TenSanPham</w:t>
      </w:r>
      <w:proofErr w:type="gramEnd"/>
      <w:r w:rsidRPr="002C3BEF">
        <w:rPr>
          <w:rFonts w:cs="Times New Roman"/>
        </w:rPr>
        <w:t xml:space="preserve">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ThongTinSanPham ( HinhAnh, DiemNoiBat, ThongTinChiTiet ), TenLinhVuc</w:t>
      </w:r>
      <w:r>
        <w:rPr>
          <w:rFonts w:cs="Times New Roman"/>
          <w:color w:val="000000"/>
          <w:szCs w:val="24"/>
        </w:rPr>
        <w:t xml:space="preserve">} &gt; </w:t>
      </w:r>
    </w:p>
    <w:p w:rsidR="00047164" w:rsidRPr="00101A11" w:rsidRDefault="00047164" w:rsidP="00DD7C13">
      <w:pPr>
        <w:spacing w:line="240" w:lineRule="auto"/>
        <w:ind w:left="720"/>
      </w:pPr>
    </w:p>
    <w:p w:rsidR="00047164" w:rsidRPr="00693EFD" w:rsidRDefault="00047164" w:rsidP="00DD7C13">
      <w:pPr>
        <w:spacing w:line="240" w:lineRule="auto"/>
        <w:rPr>
          <w:b/>
          <w:u w:val="single"/>
        </w:rPr>
      </w:pPr>
      <w:r w:rsidRPr="00693EFD">
        <w:rPr>
          <w:b/>
          <w:u w:val="single"/>
        </w:rPr>
        <w:t>Bước 6:</w:t>
      </w:r>
    </w:p>
    <w:p w:rsidR="00047164" w:rsidRDefault="00047164" w:rsidP="00DD7C13">
      <w:pPr>
        <w:spacing w:line="240" w:lineRule="auto"/>
      </w:pPr>
      <w:r>
        <w:t>Xác đị</w:t>
      </w:r>
      <w:r w:rsidR="00A0116E">
        <w:t>nh khóa trên &lt;Q3, F3</w:t>
      </w:r>
      <w:r>
        <w:t>&gt;: Khóa của lược đồ</w:t>
      </w:r>
      <w:r w:rsidR="00A0116E">
        <w:t xml:space="preserve"> Q3</w:t>
      </w:r>
      <w:r>
        <w:t xml:space="preserve"> là </w:t>
      </w:r>
      <w:r w:rsidR="00A0116E">
        <w:t>TenQuangCao</w:t>
      </w:r>
    </w:p>
    <w:p w:rsidR="00047164" w:rsidRDefault="00047164" w:rsidP="00DD7C13">
      <w:pPr>
        <w:spacing w:line="240" w:lineRule="auto"/>
      </w:pPr>
      <w:r>
        <w:t>Xét các khóa trong Qi:</w:t>
      </w:r>
    </w:p>
    <w:p w:rsidR="00047164" w:rsidRPr="00101A11" w:rsidRDefault="00047164" w:rsidP="00DD7C13">
      <w:pPr>
        <w:pStyle w:val="ListParagraph"/>
        <w:widowControl w:val="0"/>
        <w:numPr>
          <w:ilvl w:val="0"/>
          <w:numId w:val="18"/>
        </w:numPr>
        <w:spacing w:after="0" w:line="240" w:lineRule="auto"/>
      </w:pPr>
      <w:r w:rsidRPr="00101A11">
        <w:t>Q</w:t>
      </w:r>
      <w:r w:rsidR="00A0116E">
        <w:t>3</w:t>
      </w:r>
      <w:r w:rsidRPr="00101A11">
        <w:t xml:space="preserve">1: </w:t>
      </w:r>
      <w:r w:rsidR="00A0116E">
        <w:t>khóa TenQuangCao</w:t>
      </w:r>
    </w:p>
    <w:p w:rsidR="00A0116E" w:rsidRDefault="00047164" w:rsidP="00DD7C13">
      <w:pPr>
        <w:pStyle w:val="ListParagraph"/>
        <w:widowControl w:val="0"/>
        <w:numPr>
          <w:ilvl w:val="0"/>
          <w:numId w:val="18"/>
        </w:numPr>
        <w:spacing w:after="0" w:line="240" w:lineRule="auto"/>
      </w:pPr>
      <w:r w:rsidRPr="00101A11">
        <w:t>Q</w:t>
      </w:r>
      <w:r w:rsidR="00A0116E">
        <w:t>3</w:t>
      </w:r>
      <w:r w:rsidRPr="00101A11">
        <w:t xml:space="preserve">2: khóa </w:t>
      </w:r>
      <w:r w:rsidR="00A0116E">
        <w:t>TenSanPham</w:t>
      </w:r>
    </w:p>
    <w:p w:rsidR="00047164" w:rsidRDefault="00047164" w:rsidP="00DD7C13">
      <w:pPr>
        <w:widowControl w:val="0"/>
        <w:spacing w:after="0" w:line="240" w:lineRule="auto"/>
      </w:pPr>
      <w:r>
        <w:t>Ta thấy Q</w:t>
      </w:r>
      <w:r w:rsidR="00A0116E">
        <w:t>31</w:t>
      </w:r>
      <w:r w:rsidRPr="00097002">
        <w:t xml:space="preserve"> chứa khóa </w:t>
      </w:r>
      <w:r w:rsidR="00A0116E">
        <w:t>TenQuangCao</w:t>
      </w:r>
      <w:r w:rsidRPr="00097002">
        <w:t xml:space="preserve"> do đó lược đồ C’ có cấu trúc như sau đảm bảo bảo toàn thông tin và bảo toàn phụ thuộc so với C</w:t>
      </w:r>
    </w:p>
    <w:p w:rsidR="00DD7C13" w:rsidRDefault="00DD7C13" w:rsidP="00DD7C13">
      <w:pPr>
        <w:spacing w:line="240" w:lineRule="auto"/>
      </w:pPr>
      <w:r w:rsidRPr="00BF29B7">
        <w:rPr>
          <w:b/>
        </w:rPr>
        <w:t>Q31</w:t>
      </w:r>
      <w:r>
        <w:t xml:space="preserve"> &lt;</w:t>
      </w:r>
    </w:p>
    <w:p w:rsidR="00DD7C13" w:rsidRDefault="00DD7C13" w:rsidP="00DD7C13">
      <w:pPr>
        <w:spacing w:line="240" w:lineRule="auto"/>
        <w:rPr>
          <w:rFonts w:cs="Times New Roman"/>
          <w:color w:val="000000"/>
          <w:szCs w:val="24"/>
        </w:rPr>
      </w:pPr>
      <w:r w:rsidRPr="00BF29B7">
        <w:rPr>
          <w:b/>
        </w:rPr>
        <w:t xml:space="preserve">SAN_PHAM_QUANG_CAO </w:t>
      </w:r>
      <w:r>
        <w:rPr>
          <w:rFonts w:cs="Times New Roman"/>
          <w:color w:val="000000"/>
          <w:szCs w:val="24"/>
        </w:rPr>
        <w:t>(TenQuangCao,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MaHD)</w:t>
      </w:r>
    </w:p>
    <w:p w:rsidR="00DD7C13" w:rsidRDefault="00DD7C13" w:rsidP="00DD7C13">
      <w:pPr>
        <w:spacing w:line="240" w:lineRule="auto"/>
        <w:ind w:firstLine="720"/>
      </w:pPr>
      <w:r w:rsidRPr="00BF29B7">
        <w:rPr>
          <w:rFonts w:cs="Times New Roman"/>
          <w:b/>
          <w:color w:val="000000"/>
          <w:szCs w:val="24"/>
        </w:rPr>
        <w:lastRenderedPageBreak/>
        <w:t>F31</w:t>
      </w:r>
      <w:r>
        <w:rPr>
          <w:rFonts w:cs="Times New Roman"/>
          <w:color w:val="000000"/>
          <w:szCs w:val="24"/>
        </w:rPr>
        <w:t xml:space="preserve"> = </w:t>
      </w:r>
      <w:proofErr w:type="gramStart"/>
      <w:r>
        <w:rPr>
          <w:rFonts w:cs="Times New Roman"/>
          <w:color w:val="000000"/>
          <w:szCs w:val="24"/>
        </w:rPr>
        <w:t xml:space="preserve">{ </w:t>
      </w:r>
      <w:r w:rsidRPr="002C3BEF">
        <w:rPr>
          <w:rFonts w:cs="Times New Roman"/>
        </w:rPr>
        <w:t>TenQuangCao</w:t>
      </w:r>
      <w:proofErr w:type="gramEnd"/>
      <w:r w:rsidRPr="002C3BEF">
        <w:rPr>
          <w:rFonts w:cs="Times New Roman"/>
        </w:rPr>
        <w:t xml:space="preserve">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TenSanPham,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</w:t>
      </w:r>
      <w:r>
        <w:rPr>
          <w:rFonts w:cs="Times New Roman"/>
          <w:color w:val="000000"/>
          <w:szCs w:val="24"/>
        </w:rPr>
        <w:t xml:space="preserve"> }  </w:t>
      </w:r>
      <w:r>
        <w:t xml:space="preserve">&gt;, </w:t>
      </w:r>
    </w:p>
    <w:p w:rsidR="00DD7C13" w:rsidRDefault="00DD7C13" w:rsidP="00DD7C13">
      <w:pPr>
        <w:spacing w:line="240" w:lineRule="auto"/>
      </w:pPr>
      <w:r w:rsidRPr="00BF29B7">
        <w:rPr>
          <w:b/>
        </w:rPr>
        <w:t xml:space="preserve"> Q32</w:t>
      </w:r>
      <w:r>
        <w:t xml:space="preserve"> &lt; </w:t>
      </w:r>
    </w:p>
    <w:p w:rsidR="00DD7C13" w:rsidRDefault="00DD7C13" w:rsidP="00DD7C13">
      <w:pPr>
        <w:spacing w:line="240" w:lineRule="auto"/>
        <w:rPr>
          <w:rFonts w:cs="Times New Roman"/>
          <w:color w:val="000000"/>
          <w:szCs w:val="24"/>
        </w:rPr>
      </w:pPr>
      <w:r w:rsidRPr="00BF29B7">
        <w:rPr>
          <w:b/>
        </w:rPr>
        <w:t xml:space="preserve">THONG_TIN_SAN_PHAM </w:t>
      </w:r>
      <w:r>
        <w:rPr>
          <w:rFonts w:cs="Times New Roman"/>
          <w:color w:val="000000"/>
          <w:szCs w:val="24"/>
        </w:rPr>
        <w:t>(TenSanPham, ThongTinSanPham (HinhAnh, DiemNoiBat, ThongTinChiTiet), TenLinhVuc)</w:t>
      </w:r>
    </w:p>
    <w:p w:rsidR="00DD7C13" w:rsidRDefault="00DD7C13" w:rsidP="00DD7C13">
      <w:pPr>
        <w:spacing w:line="240" w:lineRule="auto"/>
        <w:ind w:firstLine="720"/>
        <w:rPr>
          <w:rFonts w:cs="Times New Roman"/>
          <w:color w:val="000000"/>
          <w:szCs w:val="24"/>
        </w:rPr>
      </w:pPr>
      <w:r w:rsidRPr="00BF29B7">
        <w:rPr>
          <w:rFonts w:cs="Times New Roman"/>
          <w:b/>
          <w:color w:val="000000"/>
          <w:szCs w:val="24"/>
        </w:rPr>
        <w:t>F32</w:t>
      </w:r>
      <w:r>
        <w:rPr>
          <w:rFonts w:cs="Times New Roman"/>
          <w:color w:val="000000"/>
          <w:szCs w:val="24"/>
        </w:rPr>
        <w:t xml:space="preserve"> = </w:t>
      </w:r>
      <w:proofErr w:type="gramStart"/>
      <w:r>
        <w:rPr>
          <w:rFonts w:cs="Times New Roman"/>
          <w:color w:val="000000"/>
          <w:szCs w:val="24"/>
        </w:rPr>
        <w:t xml:space="preserve">{ </w:t>
      </w:r>
      <w:r w:rsidRPr="002C3BEF">
        <w:rPr>
          <w:rFonts w:cs="Times New Roman"/>
        </w:rPr>
        <w:t>TenSanPham</w:t>
      </w:r>
      <w:proofErr w:type="gramEnd"/>
      <w:r w:rsidRPr="002C3BEF">
        <w:rPr>
          <w:rFonts w:cs="Times New Roman"/>
        </w:rPr>
        <w:t xml:space="preserve"> </w:t>
      </w:r>
      <w:r w:rsidRPr="002C3BEF">
        <w:rPr>
          <w:rFonts w:cs="Times New Roman"/>
        </w:rPr>
        <w:sym w:font="Wingdings" w:char="F0E0"/>
      </w:r>
      <w:r w:rsidRPr="002C3BEF">
        <w:rPr>
          <w:rFonts w:cs="Times New Roman"/>
        </w:rPr>
        <w:t xml:space="preserve"> ThongTinSanPham ( HinhAnh, DiemNoiBat, ThongTinChiTiet ), TenLinhVuc</w:t>
      </w:r>
      <w:r>
        <w:rPr>
          <w:rFonts w:cs="Times New Roman"/>
          <w:color w:val="000000"/>
          <w:szCs w:val="24"/>
        </w:rPr>
        <w:t xml:space="preserve">} &gt; </w:t>
      </w:r>
    </w:p>
    <w:p w:rsidR="00DD7C13" w:rsidRPr="00097002" w:rsidRDefault="00DD7C13" w:rsidP="00DD7C13">
      <w:pPr>
        <w:widowControl w:val="0"/>
        <w:spacing w:after="0" w:line="240" w:lineRule="auto"/>
      </w:pPr>
    </w:p>
    <w:p w:rsidR="00047164" w:rsidRDefault="00047164" w:rsidP="00DD7C13">
      <w:pPr>
        <w:spacing w:line="240" w:lineRule="auto"/>
        <w:rPr>
          <w:rFonts w:cs="Times New Roman"/>
        </w:rPr>
      </w:pPr>
    </w:p>
    <w:p w:rsidR="00DD7C13" w:rsidRPr="00BF29B7" w:rsidRDefault="00DD7C13" w:rsidP="00DD7C13">
      <w:pPr>
        <w:spacing w:line="240" w:lineRule="auto"/>
        <w:rPr>
          <w:rFonts w:cs="Times New Roman"/>
          <w:b/>
          <w:color w:val="000000"/>
          <w:szCs w:val="24"/>
          <w:u w:val="single"/>
        </w:rPr>
      </w:pPr>
      <w:r w:rsidRPr="00BF29B7">
        <w:rPr>
          <w:rFonts w:cs="Times New Roman"/>
          <w:b/>
          <w:color w:val="000000"/>
          <w:szCs w:val="24"/>
          <w:u w:val="single"/>
        </w:rPr>
        <w:t>Đánh giá cấu trúc C’:</w:t>
      </w:r>
    </w:p>
    <w:p w:rsidR="00DD7C13" w:rsidRPr="00BF29B7" w:rsidRDefault="00DD7C13" w:rsidP="000D3DC2">
      <w:pPr>
        <w:pStyle w:val="ListParagraph"/>
        <w:numPr>
          <w:ilvl w:val="0"/>
          <w:numId w:val="24"/>
        </w:numPr>
        <w:spacing w:line="240" w:lineRule="auto"/>
        <w:rPr>
          <w:rFonts w:cs="Times New Roman"/>
          <w:b/>
        </w:rPr>
        <w:pPrChange w:id="563" w:author="JML" w:date="2011-11-06T08:28:00Z">
          <w:pPr>
            <w:pStyle w:val="ListParagraph"/>
            <w:numPr>
              <w:numId w:val="10"/>
            </w:numPr>
            <w:spacing w:line="240" w:lineRule="auto"/>
            <w:ind w:hanging="360"/>
          </w:pPr>
        </w:pPrChange>
      </w:pPr>
      <w:r w:rsidRPr="00BF29B7">
        <w:rPr>
          <w:rFonts w:cs="Times New Roman"/>
          <w:b/>
        </w:rPr>
        <w:t>Bảo toàn phụ thuộc hàm:</w:t>
      </w:r>
    </w:p>
    <w:p w:rsidR="00DD7C13" w:rsidRPr="00101A11" w:rsidRDefault="00DD7C13" w:rsidP="00DD7C13">
      <w:pPr>
        <w:widowControl w:val="0"/>
        <w:spacing w:after="0" w:line="240" w:lineRule="auto"/>
        <w:ind w:left="360"/>
      </w:pPr>
      <w:r w:rsidRPr="00101A11">
        <w:t xml:space="preserve">Chứng minh bảo toàn phụ thuộc hàm: dựa trên 2 điều kiện </w:t>
      </w:r>
    </w:p>
    <w:p w:rsidR="00DD7C13" w:rsidRPr="00D81BA0" w:rsidRDefault="00587425" w:rsidP="00DD7C13">
      <w:pPr>
        <w:pStyle w:val="ListParagraph"/>
        <w:widowControl w:val="0"/>
        <w:numPr>
          <w:ilvl w:val="1"/>
          <w:numId w:val="12"/>
        </w:numPr>
        <w:spacing w:after="0" w:line="240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DD7C13" w:rsidRPr="00D81BA0">
        <w:t xml:space="preserve"> </w:t>
      </w:r>
    </w:p>
    <w:p w:rsidR="00DD7C13" w:rsidRPr="00101A11" w:rsidRDefault="00DD7C13" w:rsidP="00DD7C13">
      <w:pPr>
        <w:pStyle w:val="ListParagraph"/>
        <w:widowControl w:val="0"/>
        <w:numPr>
          <w:ilvl w:val="0"/>
          <w:numId w:val="11"/>
        </w:numPr>
        <w:spacing w:after="0" w:line="240" w:lineRule="auto"/>
        <w:ind w:left="1080"/>
      </w:pPr>
      <w:r w:rsidRPr="00101A11">
        <w:t>Ta thấy tổ hợp thuộc tính của các Q</w:t>
      </w:r>
      <w:r>
        <w:t>31, Q32</w:t>
      </w:r>
      <w:r w:rsidRPr="00101A11">
        <w:t xml:space="preserve"> chứa đầy đủ thuộc tính của Q</w:t>
      </w:r>
      <w:r>
        <w:t>3</w:t>
      </w:r>
      <w:r w:rsidRPr="00101A11">
        <w:t xml:space="preserve"> =&gt; C</w:t>
      </w:r>
      <w:r>
        <w:t>’</w:t>
      </w:r>
      <w:r w:rsidRPr="00101A11">
        <w:t xml:space="preserve"> thỏa điều kiện 2</w:t>
      </w:r>
    </w:p>
    <w:p w:rsidR="00DD7C13" w:rsidRPr="00D81BA0" w:rsidRDefault="00587425" w:rsidP="00DD7C13">
      <w:pPr>
        <w:pStyle w:val="ListParagraph"/>
        <w:widowControl w:val="0"/>
        <w:numPr>
          <w:ilvl w:val="1"/>
          <w:numId w:val="13"/>
        </w:numPr>
        <w:spacing w:after="0" w:line="240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DD7C13" w:rsidRDefault="00DD7C13" w:rsidP="00DD7C13">
      <w:pPr>
        <w:pStyle w:val="ListParagraph"/>
        <w:widowControl w:val="0"/>
        <w:numPr>
          <w:ilvl w:val="0"/>
          <w:numId w:val="11"/>
        </w:numPr>
        <w:spacing w:after="0" w:line="240" w:lineRule="auto"/>
        <w:ind w:left="1080"/>
      </w:pPr>
      <w:r w:rsidRPr="00D81BA0">
        <w:t>Xét tổ hợp của các phụ thuộ</w:t>
      </w:r>
      <w:r>
        <w:t>c hàm F31, F32</w:t>
      </w:r>
      <w:r w:rsidRPr="00D81BA0">
        <w:t>, ta có F+  chứa trong bao đóng tổ hợ</w:t>
      </w:r>
      <w:r>
        <w:t>p các F31, F32</w:t>
      </w:r>
      <w:r w:rsidRPr="00D81BA0">
        <w:t xml:space="preserve">  =&gt; C thỏa điều kiện 1</w:t>
      </w:r>
    </w:p>
    <w:p w:rsidR="00DD7C13" w:rsidRPr="00101A11" w:rsidRDefault="00DD7C13" w:rsidP="00DD7C13">
      <w:pPr>
        <w:pStyle w:val="ListParagraph"/>
        <w:widowControl w:val="0"/>
        <w:numPr>
          <w:ilvl w:val="0"/>
          <w:numId w:val="11"/>
        </w:numPr>
        <w:spacing w:after="0" w:line="240" w:lineRule="auto"/>
        <w:ind w:left="1080"/>
      </w:pPr>
      <w:r w:rsidRPr="00101A11">
        <w:t>Do đó C bảo toàn phụ thuộc hàm</w:t>
      </w:r>
    </w:p>
    <w:p w:rsidR="00DD7C13" w:rsidRDefault="00DD7C13" w:rsidP="00DD7C13">
      <w:pPr>
        <w:pStyle w:val="ListParagraph"/>
        <w:spacing w:line="240" w:lineRule="auto"/>
        <w:rPr>
          <w:rFonts w:cs="Times New Roman"/>
        </w:rPr>
      </w:pPr>
    </w:p>
    <w:p w:rsidR="00DD7C13" w:rsidRPr="00BF29B7" w:rsidRDefault="00DD7C13" w:rsidP="000D3DC2">
      <w:pPr>
        <w:pStyle w:val="ListParagraph"/>
        <w:numPr>
          <w:ilvl w:val="0"/>
          <w:numId w:val="24"/>
        </w:numPr>
        <w:spacing w:line="240" w:lineRule="auto"/>
        <w:rPr>
          <w:rFonts w:cs="Times New Roman"/>
          <w:b/>
        </w:rPr>
        <w:pPrChange w:id="564" w:author="JML" w:date="2011-11-06T08:28:00Z">
          <w:pPr>
            <w:pStyle w:val="ListParagraph"/>
            <w:numPr>
              <w:numId w:val="10"/>
            </w:numPr>
            <w:spacing w:line="240" w:lineRule="auto"/>
            <w:ind w:hanging="360"/>
          </w:pPr>
        </w:pPrChange>
      </w:pPr>
      <w:r w:rsidRPr="00BF29B7">
        <w:rPr>
          <w:rFonts w:cs="Times New Roman"/>
          <w:b/>
        </w:rPr>
        <w:t>Bảo toàn thông tin</w:t>
      </w:r>
    </w:p>
    <w:p w:rsidR="00DD7C13" w:rsidRPr="00BF29B7" w:rsidRDefault="00DD7C13" w:rsidP="00DD7C13">
      <w:pPr>
        <w:spacing w:line="240" w:lineRule="auto"/>
        <w:rPr>
          <w:rFonts w:cs="Times New Roman"/>
          <w:i/>
        </w:rPr>
      </w:pPr>
      <w:r w:rsidRPr="00BF29B7">
        <w:rPr>
          <w:rFonts w:cs="Times New Roman"/>
          <w:i/>
        </w:rPr>
        <w:t>Ánh xạ các thuộc tính: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TenQuangCao: A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TenSanPham: B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GiaGoc: C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GiaBan: D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ThongTinSanPham (HinhAnh, DiemNoiBat, ThongTinChiTiet): E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TenLinhVuc: F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SoLuongSP: G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SoLuongTon: H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SoPhieuThanhToan: I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SoPhieuDuocMua: J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SoPhieuToiThieuBanRa: K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TiLeGiaoTanNha/TrucTuyen: L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SoPhieuToiThieuGiaoTanNha:M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DieuKienApDug: N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lastRenderedPageBreak/>
        <w:t>DiaDiemApDung: O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TinhTrang: P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 xml:space="preserve">ThoiGianSD (ThoiGianBatDau, ThoiGianKetThuc): Q 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ThoiGianQC (ThoiGianBatDau, ThoiGianKetThuc): R</w:t>
      </w:r>
    </w:p>
    <w:p w:rsidR="00DD7C13" w:rsidRPr="00BF29B7" w:rsidRDefault="00DD7C13" w:rsidP="00DD7C13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BF29B7">
        <w:rPr>
          <w:rFonts w:cs="Times New Roman"/>
        </w:rPr>
        <w:t>MaHD: S</w:t>
      </w:r>
    </w:p>
    <w:p w:rsidR="00DD7C13" w:rsidDel="00587425" w:rsidRDefault="00DD7C13" w:rsidP="00DD7C13">
      <w:pPr>
        <w:spacing w:line="240" w:lineRule="auto"/>
        <w:rPr>
          <w:del w:id="565" w:author="JML" w:date="2011-11-06T08:32:00Z"/>
          <w:rFonts w:cs="Times New Roman"/>
        </w:rPr>
      </w:pPr>
    </w:p>
    <w:p w:rsidR="00DD7C13" w:rsidRPr="00BF29B7" w:rsidDel="00587425" w:rsidRDefault="00DD7C13" w:rsidP="00DD7C13">
      <w:pPr>
        <w:spacing w:line="240" w:lineRule="auto"/>
        <w:rPr>
          <w:del w:id="566" w:author="JML" w:date="2011-11-06T08:32:00Z"/>
          <w:rFonts w:cs="Times New Roman"/>
          <w:i/>
        </w:rPr>
      </w:pPr>
      <w:del w:id="567" w:author="JML" w:date="2011-11-06T08:32:00Z">
        <w:r w:rsidRPr="00BF29B7" w:rsidDel="00587425">
          <w:rPr>
            <w:rFonts w:cs="Times New Roman"/>
            <w:i/>
          </w:rPr>
          <w:delText>Bảng Tableau ban đầu:</w:delText>
        </w:r>
      </w:del>
    </w:p>
    <w:tbl>
      <w:tblPr>
        <w:tblStyle w:val="TableGrid"/>
        <w:tblW w:w="12269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83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DD7C13" w:rsidDel="00587425" w:rsidTr="00BF29B7">
        <w:trPr>
          <w:del w:id="568" w:author="JML" w:date="2011-11-06T08:32:00Z"/>
        </w:trPr>
        <w:tc>
          <w:tcPr>
            <w:tcW w:w="540" w:type="dxa"/>
          </w:tcPr>
          <w:p w:rsidR="00DD7C13" w:rsidDel="00587425" w:rsidRDefault="00DD7C13" w:rsidP="00BF29B7">
            <w:pPr>
              <w:rPr>
                <w:del w:id="569" w:author="JML" w:date="2011-11-06T08:32:00Z"/>
                <w:rFonts w:cs="Times New Roman"/>
              </w:rPr>
            </w:pPr>
            <w:del w:id="570" w:author="JML" w:date="2011-11-06T08:32:00Z">
              <w:r w:rsidDel="00587425">
                <w:rPr>
                  <w:rFonts w:cs="Times New Roman"/>
                </w:rPr>
                <w:delText>STT</w:delText>
              </w:r>
            </w:del>
          </w:p>
        </w:tc>
        <w:tc>
          <w:tcPr>
            <w:tcW w:w="839" w:type="dxa"/>
          </w:tcPr>
          <w:p w:rsidR="00DD7C13" w:rsidDel="00587425" w:rsidRDefault="00DD7C13" w:rsidP="00BF29B7">
            <w:pPr>
              <w:rPr>
                <w:del w:id="571" w:author="JML" w:date="2011-11-06T08:32:00Z"/>
                <w:rFonts w:cs="Times New Roman"/>
              </w:rPr>
            </w:pPr>
            <w:del w:id="572" w:author="JML" w:date="2011-11-06T08:32:00Z">
              <w:r w:rsidDel="00587425">
                <w:rPr>
                  <w:rFonts w:cs="Times New Roman"/>
                </w:rPr>
                <w:delText>Quan hệ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73" w:author="JML" w:date="2011-11-06T08:32:00Z"/>
                <w:rFonts w:cs="Times New Roman"/>
              </w:rPr>
            </w:pPr>
            <w:del w:id="574" w:author="JML" w:date="2011-11-06T08:32:00Z">
              <w:r w:rsidDel="00587425">
                <w:rPr>
                  <w:rFonts w:cs="Times New Roman"/>
                </w:rPr>
                <w:delText>A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75" w:author="JML" w:date="2011-11-06T08:32:00Z"/>
                <w:rFonts w:cs="Times New Roman"/>
              </w:rPr>
            </w:pPr>
            <w:del w:id="576" w:author="JML" w:date="2011-11-06T08:32:00Z">
              <w:r w:rsidDel="00587425">
                <w:rPr>
                  <w:rFonts w:cs="Times New Roman"/>
                </w:rPr>
                <w:delText>B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77" w:author="JML" w:date="2011-11-06T08:32:00Z"/>
                <w:rFonts w:cs="Times New Roman"/>
              </w:rPr>
            </w:pPr>
            <w:del w:id="578" w:author="JML" w:date="2011-11-06T08:32:00Z">
              <w:r w:rsidDel="00587425">
                <w:rPr>
                  <w:rFonts w:cs="Times New Roman"/>
                </w:rPr>
                <w:delText>C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79" w:author="JML" w:date="2011-11-06T08:32:00Z"/>
                <w:rFonts w:cs="Times New Roman"/>
              </w:rPr>
            </w:pPr>
            <w:del w:id="580" w:author="JML" w:date="2011-11-06T08:32:00Z">
              <w:r w:rsidDel="00587425">
                <w:rPr>
                  <w:rFonts w:cs="Times New Roman"/>
                </w:rPr>
                <w:delText>D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81" w:author="JML" w:date="2011-11-06T08:32:00Z"/>
                <w:rFonts w:cs="Times New Roman"/>
              </w:rPr>
            </w:pPr>
            <w:del w:id="582" w:author="JML" w:date="2011-11-06T08:32:00Z">
              <w:r w:rsidDel="00587425">
                <w:rPr>
                  <w:rFonts w:cs="Times New Roman"/>
                </w:rPr>
                <w:delText>E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83" w:author="JML" w:date="2011-11-06T08:32:00Z"/>
                <w:rFonts w:cs="Times New Roman"/>
              </w:rPr>
            </w:pPr>
            <w:del w:id="584" w:author="JML" w:date="2011-11-06T08:32:00Z">
              <w:r w:rsidDel="00587425">
                <w:rPr>
                  <w:rFonts w:cs="Times New Roman"/>
                </w:rPr>
                <w:delText>F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85" w:author="JML" w:date="2011-11-06T08:32:00Z"/>
                <w:rFonts w:cs="Times New Roman"/>
              </w:rPr>
            </w:pPr>
            <w:del w:id="586" w:author="JML" w:date="2011-11-06T08:32:00Z">
              <w:r w:rsidDel="00587425">
                <w:rPr>
                  <w:rFonts w:cs="Times New Roman"/>
                </w:rPr>
                <w:delText>G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87" w:author="JML" w:date="2011-11-06T08:32:00Z"/>
                <w:rFonts w:cs="Times New Roman"/>
              </w:rPr>
            </w:pPr>
            <w:del w:id="588" w:author="JML" w:date="2011-11-06T08:32:00Z">
              <w:r w:rsidDel="00587425">
                <w:rPr>
                  <w:rFonts w:cs="Times New Roman"/>
                </w:rPr>
                <w:delText>H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589" w:author="JML" w:date="2011-11-06T08:32:00Z"/>
                <w:rFonts w:cs="Times New Roman"/>
              </w:rPr>
            </w:pPr>
            <w:del w:id="590" w:author="JML" w:date="2011-11-06T08:32:00Z">
              <w:r w:rsidDel="00587425">
                <w:rPr>
                  <w:rFonts w:cs="Times New Roman"/>
                </w:rPr>
                <w:delText>I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591" w:author="JML" w:date="2011-11-06T08:32:00Z"/>
                <w:rFonts w:cs="Times New Roman"/>
              </w:rPr>
            </w:pPr>
            <w:del w:id="592" w:author="JML" w:date="2011-11-06T08:32:00Z">
              <w:r w:rsidDel="00587425">
                <w:rPr>
                  <w:rFonts w:cs="Times New Roman"/>
                </w:rPr>
                <w:delText>J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593" w:author="JML" w:date="2011-11-06T08:32:00Z"/>
                <w:rFonts w:cs="Times New Roman"/>
              </w:rPr>
            </w:pPr>
            <w:del w:id="594" w:author="JML" w:date="2011-11-06T08:32:00Z">
              <w:r w:rsidDel="00587425">
                <w:rPr>
                  <w:rFonts w:cs="Times New Roman"/>
                </w:rPr>
                <w:delText>K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595" w:author="JML" w:date="2011-11-06T08:32:00Z"/>
                <w:rFonts w:cs="Times New Roman"/>
              </w:rPr>
            </w:pPr>
            <w:del w:id="596" w:author="JML" w:date="2011-11-06T08:32:00Z">
              <w:r w:rsidDel="00587425">
                <w:rPr>
                  <w:rFonts w:cs="Times New Roman"/>
                </w:rPr>
                <w:delText>L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597" w:author="JML" w:date="2011-11-06T08:32:00Z"/>
                <w:rFonts w:cs="Times New Roman"/>
              </w:rPr>
            </w:pPr>
            <w:del w:id="598" w:author="JML" w:date="2011-11-06T08:32:00Z">
              <w:r w:rsidDel="00587425">
                <w:rPr>
                  <w:rFonts w:cs="Times New Roman"/>
                </w:rPr>
                <w:delText>M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599" w:author="JML" w:date="2011-11-06T08:32:00Z"/>
                <w:rFonts w:cs="Times New Roman"/>
              </w:rPr>
            </w:pPr>
            <w:del w:id="600" w:author="JML" w:date="2011-11-06T08:32:00Z">
              <w:r w:rsidDel="00587425">
                <w:rPr>
                  <w:rFonts w:cs="Times New Roman"/>
                </w:rPr>
                <w:delText>N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01" w:author="JML" w:date="2011-11-06T08:32:00Z"/>
                <w:rFonts w:cs="Times New Roman"/>
              </w:rPr>
            </w:pPr>
            <w:del w:id="602" w:author="JML" w:date="2011-11-06T08:32:00Z">
              <w:r w:rsidDel="00587425">
                <w:rPr>
                  <w:rFonts w:cs="Times New Roman"/>
                </w:rPr>
                <w:delText>O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03" w:author="JML" w:date="2011-11-06T08:32:00Z"/>
                <w:rFonts w:cs="Times New Roman"/>
              </w:rPr>
            </w:pPr>
            <w:del w:id="604" w:author="JML" w:date="2011-11-06T08:32:00Z">
              <w:r w:rsidDel="00587425">
                <w:rPr>
                  <w:rFonts w:cs="Times New Roman"/>
                </w:rPr>
                <w:delText>P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05" w:author="JML" w:date="2011-11-06T08:32:00Z"/>
                <w:rFonts w:cs="Times New Roman"/>
              </w:rPr>
            </w:pPr>
            <w:del w:id="606" w:author="JML" w:date="2011-11-06T08:32:00Z">
              <w:r w:rsidDel="00587425">
                <w:rPr>
                  <w:rFonts w:cs="Times New Roman"/>
                </w:rPr>
                <w:delText>Q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07" w:author="JML" w:date="2011-11-06T08:32:00Z"/>
                <w:rFonts w:cs="Times New Roman"/>
              </w:rPr>
            </w:pPr>
            <w:del w:id="608" w:author="JML" w:date="2011-11-06T08:32:00Z">
              <w:r w:rsidDel="00587425">
                <w:rPr>
                  <w:rFonts w:cs="Times New Roman"/>
                </w:rPr>
                <w:delText>R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09" w:author="JML" w:date="2011-11-06T08:32:00Z"/>
                <w:rFonts w:cs="Times New Roman"/>
              </w:rPr>
            </w:pPr>
            <w:del w:id="610" w:author="JML" w:date="2011-11-06T08:32:00Z">
              <w:r w:rsidDel="00587425">
                <w:rPr>
                  <w:rFonts w:cs="Times New Roman"/>
                </w:rPr>
                <w:delText>S</w:delText>
              </w:r>
            </w:del>
          </w:p>
        </w:tc>
      </w:tr>
      <w:tr w:rsidR="00DD7C13" w:rsidDel="00587425" w:rsidTr="00BF29B7">
        <w:trPr>
          <w:del w:id="611" w:author="JML" w:date="2011-11-06T08:32:00Z"/>
        </w:trPr>
        <w:tc>
          <w:tcPr>
            <w:tcW w:w="540" w:type="dxa"/>
          </w:tcPr>
          <w:p w:rsidR="00DD7C13" w:rsidRPr="00BF29B7" w:rsidDel="00587425" w:rsidRDefault="00DD7C13" w:rsidP="00587425">
            <w:pPr>
              <w:pStyle w:val="ListParagraph"/>
              <w:numPr>
                <w:ilvl w:val="0"/>
                <w:numId w:val="25"/>
              </w:numPr>
              <w:rPr>
                <w:del w:id="612" w:author="JML" w:date="2011-11-06T08:32:00Z"/>
                <w:rFonts w:cs="Times New Roman"/>
              </w:rPr>
              <w:pPrChange w:id="613" w:author="JML" w:date="2011-11-06T08:31:00Z">
                <w:pPr>
                  <w:pStyle w:val="ListParagraph"/>
                  <w:numPr>
                    <w:numId w:val="20"/>
                  </w:numPr>
                  <w:ind w:left="594" w:hanging="504"/>
                </w:pPr>
              </w:pPrChange>
            </w:pPr>
          </w:p>
        </w:tc>
        <w:tc>
          <w:tcPr>
            <w:tcW w:w="839" w:type="dxa"/>
          </w:tcPr>
          <w:p w:rsidR="00DD7C13" w:rsidDel="00587425" w:rsidRDefault="00DD7C13" w:rsidP="00BF29B7">
            <w:pPr>
              <w:rPr>
                <w:del w:id="614" w:author="JML" w:date="2011-11-06T08:32:00Z"/>
                <w:rFonts w:cs="Times New Roman"/>
              </w:rPr>
            </w:pPr>
            <w:del w:id="615" w:author="JML" w:date="2011-11-06T08:32:00Z">
              <w:r w:rsidDel="00587425">
                <w:rPr>
                  <w:rFonts w:cs="Times New Roman"/>
                </w:rPr>
                <w:delText>Q31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16" w:author="JML" w:date="2011-11-06T08:32:00Z"/>
                <w:rFonts w:cs="Times New Roman"/>
              </w:rPr>
            </w:pPr>
            <w:del w:id="617" w:author="JML" w:date="2011-11-06T08:32:00Z">
              <w:r w:rsidDel="00587425">
                <w:rPr>
                  <w:rFonts w:cs="Times New Roman"/>
                </w:rPr>
                <w:delText>a1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18" w:author="JML" w:date="2011-11-06T08:32:00Z"/>
                <w:rFonts w:cs="Times New Roman"/>
              </w:rPr>
            </w:pPr>
            <w:del w:id="619" w:author="JML" w:date="2011-11-06T08:32:00Z">
              <w:r w:rsidDel="00587425">
                <w:rPr>
                  <w:rFonts w:cs="Times New Roman"/>
                </w:rPr>
                <w:delText>a2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20" w:author="JML" w:date="2011-11-06T08:32:00Z"/>
                <w:rFonts w:cs="Times New Roman"/>
              </w:rPr>
            </w:pPr>
            <w:del w:id="621" w:author="JML" w:date="2011-11-06T08:32:00Z">
              <w:r w:rsidDel="00587425">
                <w:rPr>
                  <w:rFonts w:cs="Times New Roman"/>
                </w:rPr>
                <w:delText>a3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22" w:author="JML" w:date="2011-11-06T08:32:00Z"/>
                <w:rFonts w:cs="Times New Roman"/>
              </w:rPr>
            </w:pPr>
            <w:del w:id="623" w:author="JML" w:date="2011-11-06T08:32:00Z">
              <w:r w:rsidDel="00587425">
                <w:rPr>
                  <w:rFonts w:cs="Times New Roman"/>
                </w:rPr>
                <w:delText>a4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24" w:author="JML" w:date="2011-11-06T08:32:00Z"/>
                <w:rFonts w:cs="Times New Roman"/>
              </w:rPr>
            </w:pPr>
            <w:del w:id="625" w:author="JML" w:date="2011-11-06T08:32:00Z">
              <w:r w:rsidDel="00587425">
                <w:rPr>
                  <w:rFonts w:cs="Times New Roman"/>
                </w:rPr>
                <w:delText>b1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26" w:author="JML" w:date="2011-11-06T08:32:00Z"/>
                <w:rFonts w:cs="Times New Roman"/>
              </w:rPr>
            </w:pPr>
            <w:del w:id="627" w:author="JML" w:date="2011-11-06T08:32:00Z">
              <w:r w:rsidDel="00587425">
                <w:rPr>
                  <w:rFonts w:cs="Times New Roman"/>
                </w:rPr>
                <w:delText>b2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28" w:author="JML" w:date="2011-11-06T08:32:00Z"/>
                <w:rFonts w:cs="Times New Roman"/>
              </w:rPr>
            </w:pPr>
            <w:del w:id="629" w:author="JML" w:date="2011-11-06T08:32:00Z">
              <w:r w:rsidDel="00587425">
                <w:rPr>
                  <w:rFonts w:cs="Times New Roman"/>
                </w:rPr>
                <w:delText>a7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30" w:author="JML" w:date="2011-11-06T08:32:00Z"/>
                <w:rFonts w:cs="Times New Roman"/>
              </w:rPr>
            </w:pPr>
            <w:del w:id="631" w:author="JML" w:date="2011-11-06T08:32:00Z">
              <w:r w:rsidDel="00587425">
                <w:rPr>
                  <w:rFonts w:cs="Times New Roman"/>
                </w:rPr>
                <w:delText>a8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32" w:author="JML" w:date="2011-11-06T08:32:00Z"/>
                <w:rFonts w:cs="Times New Roman"/>
              </w:rPr>
            </w:pPr>
            <w:del w:id="633" w:author="JML" w:date="2011-11-06T08:32:00Z">
              <w:r w:rsidDel="00587425">
                <w:rPr>
                  <w:rFonts w:cs="Times New Roman"/>
                </w:rPr>
                <w:delText>a9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34" w:author="JML" w:date="2011-11-06T08:32:00Z"/>
                <w:rFonts w:cs="Times New Roman"/>
              </w:rPr>
            </w:pPr>
            <w:del w:id="635" w:author="JML" w:date="2011-11-06T08:32:00Z">
              <w:r w:rsidDel="00587425">
                <w:rPr>
                  <w:rFonts w:cs="Times New Roman"/>
                </w:rPr>
                <w:delText>a10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36" w:author="JML" w:date="2011-11-06T08:32:00Z"/>
                <w:rFonts w:cs="Times New Roman"/>
              </w:rPr>
            </w:pPr>
            <w:del w:id="637" w:author="JML" w:date="2011-11-06T08:32:00Z">
              <w:r w:rsidDel="00587425">
                <w:rPr>
                  <w:rFonts w:cs="Times New Roman"/>
                </w:rPr>
                <w:delText>a11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38" w:author="JML" w:date="2011-11-06T08:32:00Z"/>
                <w:rFonts w:cs="Times New Roman"/>
              </w:rPr>
            </w:pPr>
            <w:del w:id="639" w:author="JML" w:date="2011-11-06T08:32:00Z">
              <w:r w:rsidDel="00587425">
                <w:rPr>
                  <w:rFonts w:cs="Times New Roman"/>
                </w:rPr>
                <w:delText>a12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40" w:author="JML" w:date="2011-11-06T08:32:00Z"/>
                <w:rFonts w:cs="Times New Roman"/>
              </w:rPr>
            </w:pPr>
            <w:del w:id="641" w:author="JML" w:date="2011-11-06T08:32:00Z">
              <w:r w:rsidDel="00587425">
                <w:rPr>
                  <w:rFonts w:cs="Times New Roman"/>
                </w:rPr>
                <w:delText>a13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42" w:author="JML" w:date="2011-11-06T08:32:00Z"/>
                <w:rFonts w:cs="Times New Roman"/>
              </w:rPr>
            </w:pPr>
            <w:del w:id="643" w:author="JML" w:date="2011-11-06T08:32:00Z">
              <w:r w:rsidDel="00587425">
                <w:rPr>
                  <w:rFonts w:cs="Times New Roman"/>
                </w:rPr>
                <w:delText>a14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44" w:author="JML" w:date="2011-11-06T08:32:00Z"/>
                <w:rFonts w:cs="Times New Roman"/>
              </w:rPr>
            </w:pPr>
            <w:del w:id="645" w:author="JML" w:date="2011-11-06T08:32:00Z">
              <w:r w:rsidDel="00587425">
                <w:rPr>
                  <w:rFonts w:cs="Times New Roman"/>
                </w:rPr>
                <w:delText>a15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46" w:author="JML" w:date="2011-11-06T08:32:00Z"/>
                <w:rFonts w:cs="Times New Roman"/>
              </w:rPr>
            </w:pPr>
            <w:del w:id="647" w:author="JML" w:date="2011-11-06T08:32:00Z">
              <w:r w:rsidDel="00587425">
                <w:rPr>
                  <w:rFonts w:cs="Times New Roman"/>
                </w:rPr>
                <w:delText>a16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48" w:author="JML" w:date="2011-11-06T08:32:00Z"/>
                <w:rFonts w:cs="Times New Roman"/>
              </w:rPr>
            </w:pPr>
            <w:del w:id="649" w:author="JML" w:date="2011-11-06T08:32:00Z">
              <w:r w:rsidDel="00587425">
                <w:rPr>
                  <w:rFonts w:cs="Times New Roman"/>
                </w:rPr>
                <w:delText>a17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50" w:author="JML" w:date="2011-11-06T08:32:00Z"/>
                <w:rFonts w:cs="Times New Roman"/>
              </w:rPr>
            </w:pPr>
            <w:del w:id="651" w:author="JML" w:date="2011-11-06T08:32:00Z">
              <w:r w:rsidDel="00587425">
                <w:rPr>
                  <w:rFonts w:cs="Times New Roman"/>
                </w:rPr>
                <w:delText>a18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52" w:author="JML" w:date="2011-11-06T08:32:00Z"/>
                <w:rFonts w:cs="Times New Roman"/>
              </w:rPr>
            </w:pPr>
            <w:del w:id="653" w:author="JML" w:date="2011-11-06T08:32:00Z">
              <w:r w:rsidDel="00587425">
                <w:rPr>
                  <w:rFonts w:cs="Times New Roman"/>
                </w:rPr>
                <w:delText>A19</w:delText>
              </w:r>
            </w:del>
          </w:p>
        </w:tc>
      </w:tr>
      <w:tr w:rsidR="00DD7C13" w:rsidDel="00587425" w:rsidTr="00BF29B7">
        <w:trPr>
          <w:del w:id="654" w:author="JML" w:date="2011-11-06T08:32:00Z"/>
        </w:trPr>
        <w:tc>
          <w:tcPr>
            <w:tcW w:w="540" w:type="dxa"/>
          </w:tcPr>
          <w:p w:rsidR="00DD7C13" w:rsidRPr="00BF29B7" w:rsidDel="00587425" w:rsidRDefault="00DD7C13" w:rsidP="00587425">
            <w:pPr>
              <w:pStyle w:val="ListParagraph"/>
              <w:numPr>
                <w:ilvl w:val="0"/>
                <w:numId w:val="25"/>
              </w:numPr>
              <w:rPr>
                <w:del w:id="655" w:author="JML" w:date="2011-11-06T08:32:00Z"/>
                <w:rFonts w:cs="Times New Roman"/>
              </w:rPr>
              <w:pPrChange w:id="656" w:author="JML" w:date="2011-11-06T08:31:00Z">
                <w:pPr>
                  <w:pStyle w:val="ListParagraph"/>
                  <w:numPr>
                    <w:numId w:val="20"/>
                  </w:numPr>
                  <w:ind w:left="594" w:hanging="504"/>
                </w:pPr>
              </w:pPrChange>
            </w:pPr>
          </w:p>
        </w:tc>
        <w:tc>
          <w:tcPr>
            <w:tcW w:w="839" w:type="dxa"/>
          </w:tcPr>
          <w:p w:rsidR="00DD7C13" w:rsidDel="00587425" w:rsidRDefault="00DD7C13" w:rsidP="00BF29B7">
            <w:pPr>
              <w:rPr>
                <w:del w:id="657" w:author="JML" w:date="2011-11-06T08:32:00Z"/>
                <w:rFonts w:cs="Times New Roman"/>
              </w:rPr>
            </w:pPr>
            <w:del w:id="658" w:author="JML" w:date="2011-11-06T08:32:00Z">
              <w:r w:rsidDel="00587425">
                <w:rPr>
                  <w:rFonts w:cs="Times New Roman"/>
                </w:rPr>
                <w:delText>Q32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59" w:author="JML" w:date="2011-11-06T08:32:00Z"/>
                <w:rFonts w:cs="Times New Roman"/>
              </w:rPr>
            </w:pPr>
            <w:del w:id="660" w:author="JML" w:date="2011-11-06T08:32:00Z">
              <w:r w:rsidDel="00587425">
                <w:rPr>
                  <w:rFonts w:cs="Times New Roman"/>
                </w:rPr>
                <w:delText>b3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61" w:author="JML" w:date="2011-11-06T08:32:00Z"/>
                <w:rFonts w:cs="Times New Roman"/>
              </w:rPr>
            </w:pPr>
            <w:del w:id="662" w:author="JML" w:date="2011-11-06T08:32:00Z">
              <w:r w:rsidDel="00587425">
                <w:rPr>
                  <w:rFonts w:cs="Times New Roman"/>
                </w:rPr>
                <w:delText>a2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63" w:author="JML" w:date="2011-11-06T08:32:00Z"/>
                <w:rFonts w:cs="Times New Roman"/>
              </w:rPr>
            </w:pPr>
            <w:del w:id="664" w:author="JML" w:date="2011-11-06T08:32:00Z">
              <w:r w:rsidDel="00587425">
                <w:rPr>
                  <w:rFonts w:cs="Times New Roman"/>
                </w:rPr>
                <w:delText>b4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65" w:author="JML" w:date="2011-11-06T08:32:00Z"/>
                <w:rFonts w:cs="Times New Roman"/>
              </w:rPr>
            </w:pPr>
            <w:del w:id="666" w:author="JML" w:date="2011-11-06T08:32:00Z">
              <w:r w:rsidDel="00587425">
                <w:rPr>
                  <w:rFonts w:cs="Times New Roman"/>
                </w:rPr>
                <w:delText>b5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67" w:author="JML" w:date="2011-11-06T08:32:00Z"/>
                <w:rFonts w:cs="Times New Roman"/>
              </w:rPr>
            </w:pPr>
            <w:del w:id="668" w:author="JML" w:date="2011-11-06T08:32:00Z">
              <w:r w:rsidDel="00587425">
                <w:rPr>
                  <w:rFonts w:cs="Times New Roman"/>
                </w:rPr>
                <w:delText>a5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69" w:author="JML" w:date="2011-11-06T08:32:00Z"/>
                <w:rFonts w:cs="Times New Roman"/>
              </w:rPr>
            </w:pPr>
            <w:del w:id="670" w:author="JML" w:date="2011-11-06T08:32:00Z">
              <w:r w:rsidDel="00587425">
                <w:rPr>
                  <w:rFonts w:cs="Times New Roman"/>
                </w:rPr>
                <w:delText>a6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71" w:author="JML" w:date="2011-11-06T08:32:00Z"/>
                <w:rFonts w:cs="Times New Roman"/>
              </w:rPr>
            </w:pPr>
            <w:del w:id="672" w:author="JML" w:date="2011-11-06T08:32:00Z">
              <w:r w:rsidDel="00587425">
                <w:rPr>
                  <w:rFonts w:cs="Times New Roman"/>
                </w:rPr>
                <w:delText>b6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73" w:author="JML" w:date="2011-11-06T08:32:00Z"/>
                <w:rFonts w:cs="Times New Roman"/>
              </w:rPr>
            </w:pPr>
            <w:del w:id="674" w:author="JML" w:date="2011-11-06T08:32:00Z">
              <w:r w:rsidDel="00587425">
                <w:rPr>
                  <w:rFonts w:cs="Times New Roman"/>
                </w:rPr>
                <w:delText>b7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675" w:author="JML" w:date="2011-11-06T08:32:00Z"/>
                <w:rFonts w:cs="Times New Roman"/>
              </w:rPr>
            </w:pPr>
            <w:del w:id="676" w:author="JML" w:date="2011-11-06T08:32:00Z">
              <w:r w:rsidDel="00587425">
                <w:rPr>
                  <w:rFonts w:cs="Times New Roman"/>
                </w:rPr>
                <w:delText>b8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77" w:author="JML" w:date="2011-11-06T08:32:00Z"/>
                <w:rFonts w:cs="Times New Roman"/>
              </w:rPr>
            </w:pPr>
            <w:del w:id="678" w:author="JML" w:date="2011-11-06T08:32:00Z">
              <w:r w:rsidDel="00587425">
                <w:rPr>
                  <w:rFonts w:cs="Times New Roman"/>
                </w:rPr>
                <w:delText>b9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79" w:author="JML" w:date="2011-11-06T08:32:00Z"/>
                <w:rFonts w:cs="Times New Roman"/>
              </w:rPr>
            </w:pPr>
            <w:del w:id="680" w:author="JML" w:date="2011-11-06T08:32:00Z">
              <w:r w:rsidDel="00587425">
                <w:rPr>
                  <w:rFonts w:cs="Times New Roman"/>
                </w:rPr>
                <w:delText>b10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81" w:author="JML" w:date="2011-11-06T08:32:00Z"/>
                <w:rFonts w:cs="Times New Roman"/>
              </w:rPr>
            </w:pPr>
            <w:del w:id="682" w:author="JML" w:date="2011-11-06T08:32:00Z">
              <w:r w:rsidDel="00587425">
                <w:rPr>
                  <w:rFonts w:cs="Times New Roman"/>
                </w:rPr>
                <w:delText>b11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83" w:author="JML" w:date="2011-11-06T08:32:00Z"/>
                <w:rFonts w:cs="Times New Roman"/>
              </w:rPr>
            </w:pPr>
            <w:del w:id="684" w:author="JML" w:date="2011-11-06T08:32:00Z">
              <w:r w:rsidDel="00587425">
                <w:rPr>
                  <w:rFonts w:cs="Times New Roman"/>
                </w:rPr>
                <w:delText>b12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85" w:author="JML" w:date="2011-11-06T08:32:00Z"/>
                <w:rFonts w:cs="Times New Roman"/>
              </w:rPr>
            </w:pPr>
            <w:del w:id="686" w:author="JML" w:date="2011-11-06T08:32:00Z">
              <w:r w:rsidDel="00587425">
                <w:rPr>
                  <w:rFonts w:cs="Times New Roman"/>
                </w:rPr>
                <w:delText>b13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87" w:author="JML" w:date="2011-11-06T08:32:00Z"/>
                <w:rFonts w:cs="Times New Roman"/>
              </w:rPr>
            </w:pPr>
            <w:del w:id="688" w:author="JML" w:date="2011-11-06T08:32:00Z">
              <w:r w:rsidDel="00587425">
                <w:rPr>
                  <w:rFonts w:cs="Times New Roman"/>
                </w:rPr>
                <w:delText>b14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89" w:author="JML" w:date="2011-11-06T08:32:00Z"/>
                <w:rFonts w:cs="Times New Roman"/>
              </w:rPr>
            </w:pPr>
            <w:del w:id="690" w:author="JML" w:date="2011-11-06T08:32:00Z">
              <w:r w:rsidDel="00587425">
                <w:rPr>
                  <w:rFonts w:cs="Times New Roman"/>
                </w:rPr>
                <w:delText>b15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91" w:author="JML" w:date="2011-11-06T08:32:00Z"/>
                <w:rFonts w:cs="Times New Roman"/>
              </w:rPr>
            </w:pPr>
            <w:del w:id="692" w:author="JML" w:date="2011-11-06T08:32:00Z">
              <w:r w:rsidDel="00587425">
                <w:rPr>
                  <w:rFonts w:cs="Times New Roman"/>
                </w:rPr>
                <w:delText>b16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93" w:author="JML" w:date="2011-11-06T08:32:00Z"/>
                <w:rFonts w:cs="Times New Roman"/>
              </w:rPr>
            </w:pPr>
            <w:del w:id="694" w:author="JML" w:date="2011-11-06T08:32:00Z">
              <w:r w:rsidDel="00587425">
                <w:rPr>
                  <w:rFonts w:cs="Times New Roman"/>
                </w:rPr>
                <w:delText>b17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695" w:author="JML" w:date="2011-11-06T08:32:00Z"/>
                <w:rFonts w:cs="Times New Roman"/>
              </w:rPr>
            </w:pPr>
            <w:del w:id="696" w:author="JML" w:date="2011-11-06T08:32:00Z">
              <w:r w:rsidDel="00587425">
                <w:rPr>
                  <w:rFonts w:cs="Times New Roman"/>
                </w:rPr>
                <w:delText>B18</w:delText>
              </w:r>
            </w:del>
          </w:p>
        </w:tc>
      </w:tr>
      <w:tr w:rsidR="00DD7C13" w:rsidDel="00587425" w:rsidTr="00BF29B7">
        <w:trPr>
          <w:del w:id="697" w:author="JML" w:date="2011-11-06T08:32:00Z"/>
        </w:trPr>
        <w:tc>
          <w:tcPr>
            <w:tcW w:w="540" w:type="dxa"/>
          </w:tcPr>
          <w:p w:rsidR="00DD7C13" w:rsidDel="00587425" w:rsidRDefault="00DD7C13" w:rsidP="00BF29B7">
            <w:pPr>
              <w:rPr>
                <w:del w:id="698" w:author="JML" w:date="2011-11-06T08:32:00Z"/>
                <w:rFonts w:cs="Times New Roman"/>
              </w:rPr>
            </w:pPr>
          </w:p>
        </w:tc>
        <w:tc>
          <w:tcPr>
            <w:tcW w:w="839" w:type="dxa"/>
          </w:tcPr>
          <w:p w:rsidR="00DD7C13" w:rsidDel="00587425" w:rsidRDefault="00DD7C13" w:rsidP="00BF29B7">
            <w:pPr>
              <w:rPr>
                <w:del w:id="699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0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1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2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3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4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5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6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7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08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09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0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1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2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3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4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5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6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7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18" w:author="JML" w:date="2011-11-06T08:32:00Z"/>
                <w:rFonts w:cs="Times New Roman"/>
              </w:rPr>
            </w:pPr>
          </w:p>
        </w:tc>
      </w:tr>
    </w:tbl>
    <w:p w:rsidR="00DD7C13" w:rsidDel="00587425" w:rsidRDefault="00DD7C13" w:rsidP="00DD7C13">
      <w:pPr>
        <w:spacing w:line="240" w:lineRule="auto"/>
        <w:rPr>
          <w:del w:id="719" w:author="JML" w:date="2011-11-06T08:32:00Z"/>
          <w:rFonts w:cs="Times New Roman"/>
        </w:rPr>
      </w:pPr>
    </w:p>
    <w:p w:rsidR="00DD7C13" w:rsidRPr="00BF29B7" w:rsidDel="00587425" w:rsidRDefault="00DD7C13" w:rsidP="00DD7C13">
      <w:pPr>
        <w:spacing w:line="240" w:lineRule="auto"/>
        <w:rPr>
          <w:del w:id="720" w:author="JML" w:date="2011-11-06T08:32:00Z"/>
          <w:rFonts w:cs="Times New Roman"/>
          <w:i/>
        </w:rPr>
      </w:pPr>
      <w:del w:id="721" w:author="JML" w:date="2011-11-06T08:32:00Z">
        <w:r w:rsidRPr="00BF29B7" w:rsidDel="00587425">
          <w:rPr>
            <w:rFonts w:cs="Times New Roman"/>
            <w:i/>
          </w:rPr>
          <w:delText xml:space="preserve">Bảng Tableu sau khi biến đổi: (Áp dụng PTH: B </w:delText>
        </w:r>
        <w:r w:rsidRPr="00BF29B7" w:rsidDel="00587425">
          <w:rPr>
            <w:rFonts w:cs="Times New Roman"/>
            <w:i/>
          </w:rPr>
          <w:sym w:font="Wingdings" w:char="F0E0"/>
        </w:r>
        <w:r w:rsidRPr="00BF29B7" w:rsidDel="00587425">
          <w:rPr>
            <w:rFonts w:cs="Times New Roman"/>
            <w:i/>
          </w:rPr>
          <w:delText xml:space="preserve"> EF )</w:delText>
        </w:r>
      </w:del>
    </w:p>
    <w:p w:rsidR="00DD7C13" w:rsidDel="00587425" w:rsidRDefault="00DD7C13" w:rsidP="00DD7C13">
      <w:pPr>
        <w:spacing w:line="240" w:lineRule="auto"/>
        <w:rPr>
          <w:del w:id="722" w:author="JML" w:date="2011-11-06T08:32:00Z"/>
          <w:rFonts w:cs="Times New Roman"/>
        </w:rPr>
      </w:pPr>
    </w:p>
    <w:tbl>
      <w:tblPr>
        <w:tblStyle w:val="TableGrid"/>
        <w:tblW w:w="12269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83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DD7C13" w:rsidDel="00587425" w:rsidTr="00BF29B7">
        <w:trPr>
          <w:del w:id="723" w:author="JML" w:date="2011-11-06T08:32:00Z"/>
        </w:trPr>
        <w:tc>
          <w:tcPr>
            <w:tcW w:w="540" w:type="dxa"/>
          </w:tcPr>
          <w:p w:rsidR="00DD7C13" w:rsidDel="00587425" w:rsidRDefault="00DD7C13" w:rsidP="00BF29B7">
            <w:pPr>
              <w:rPr>
                <w:del w:id="724" w:author="JML" w:date="2011-11-06T08:32:00Z"/>
                <w:rFonts w:cs="Times New Roman"/>
              </w:rPr>
            </w:pPr>
            <w:del w:id="725" w:author="JML" w:date="2011-11-06T08:32:00Z">
              <w:r w:rsidDel="00587425">
                <w:rPr>
                  <w:rFonts w:cs="Times New Roman"/>
                </w:rPr>
                <w:delText>STT</w:delText>
              </w:r>
            </w:del>
          </w:p>
        </w:tc>
        <w:tc>
          <w:tcPr>
            <w:tcW w:w="839" w:type="dxa"/>
          </w:tcPr>
          <w:p w:rsidR="00DD7C13" w:rsidDel="00587425" w:rsidRDefault="00DD7C13" w:rsidP="00BF29B7">
            <w:pPr>
              <w:rPr>
                <w:del w:id="726" w:author="JML" w:date="2011-11-06T08:32:00Z"/>
                <w:rFonts w:cs="Times New Roman"/>
              </w:rPr>
            </w:pPr>
            <w:del w:id="727" w:author="JML" w:date="2011-11-06T08:32:00Z">
              <w:r w:rsidDel="00587425">
                <w:rPr>
                  <w:rFonts w:cs="Times New Roman"/>
                </w:rPr>
                <w:delText>Quan hệ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28" w:author="JML" w:date="2011-11-06T08:32:00Z"/>
                <w:rFonts w:cs="Times New Roman"/>
              </w:rPr>
            </w:pPr>
            <w:del w:id="729" w:author="JML" w:date="2011-11-06T08:32:00Z">
              <w:r w:rsidDel="00587425">
                <w:rPr>
                  <w:rFonts w:cs="Times New Roman"/>
                </w:rPr>
                <w:delText>A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30" w:author="JML" w:date="2011-11-06T08:32:00Z"/>
                <w:rFonts w:cs="Times New Roman"/>
              </w:rPr>
            </w:pPr>
            <w:del w:id="731" w:author="JML" w:date="2011-11-06T08:32:00Z">
              <w:r w:rsidDel="00587425">
                <w:rPr>
                  <w:rFonts w:cs="Times New Roman"/>
                </w:rPr>
                <w:delText>B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32" w:author="JML" w:date="2011-11-06T08:32:00Z"/>
                <w:rFonts w:cs="Times New Roman"/>
              </w:rPr>
            </w:pPr>
            <w:del w:id="733" w:author="JML" w:date="2011-11-06T08:32:00Z">
              <w:r w:rsidDel="00587425">
                <w:rPr>
                  <w:rFonts w:cs="Times New Roman"/>
                </w:rPr>
                <w:delText>C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34" w:author="JML" w:date="2011-11-06T08:32:00Z"/>
                <w:rFonts w:cs="Times New Roman"/>
              </w:rPr>
            </w:pPr>
            <w:del w:id="735" w:author="JML" w:date="2011-11-06T08:32:00Z">
              <w:r w:rsidDel="00587425">
                <w:rPr>
                  <w:rFonts w:cs="Times New Roman"/>
                </w:rPr>
                <w:delText>D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36" w:author="JML" w:date="2011-11-06T08:32:00Z"/>
                <w:rFonts w:cs="Times New Roman"/>
              </w:rPr>
            </w:pPr>
            <w:del w:id="737" w:author="JML" w:date="2011-11-06T08:32:00Z">
              <w:r w:rsidDel="00587425">
                <w:rPr>
                  <w:rFonts w:cs="Times New Roman"/>
                </w:rPr>
                <w:delText>E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38" w:author="JML" w:date="2011-11-06T08:32:00Z"/>
                <w:rFonts w:cs="Times New Roman"/>
              </w:rPr>
            </w:pPr>
            <w:del w:id="739" w:author="JML" w:date="2011-11-06T08:32:00Z">
              <w:r w:rsidDel="00587425">
                <w:rPr>
                  <w:rFonts w:cs="Times New Roman"/>
                </w:rPr>
                <w:delText>F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40" w:author="JML" w:date="2011-11-06T08:32:00Z"/>
                <w:rFonts w:cs="Times New Roman"/>
              </w:rPr>
            </w:pPr>
            <w:del w:id="741" w:author="JML" w:date="2011-11-06T08:32:00Z">
              <w:r w:rsidDel="00587425">
                <w:rPr>
                  <w:rFonts w:cs="Times New Roman"/>
                </w:rPr>
                <w:delText>G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42" w:author="JML" w:date="2011-11-06T08:32:00Z"/>
                <w:rFonts w:cs="Times New Roman"/>
              </w:rPr>
            </w:pPr>
            <w:del w:id="743" w:author="JML" w:date="2011-11-06T08:32:00Z">
              <w:r w:rsidDel="00587425">
                <w:rPr>
                  <w:rFonts w:cs="Times New Roman"/>
                </w:rPr>
                <w:delText>H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44" w:author="JML" w:date="2011-11-06T08:32:00Z"/>
                <w:rFonts w:cs="Times New Roman"/>
              </w:rPr>
            </w:pPr>
            <w:del w:id="745" w:author="JML" w:date="2011-11-06T08:32:00Z">
              <w:r w:rsidDel="00587425">
                <w:rPr>
                  <w:rFonts w:cs="Times New Roman"/>
                </w:rPr>
                <w:delText>I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46" w:author="JML" w:date="2011-11-06T08:32:00Z"/>
                <w:rFonts w:cs="Times New Roman"/>
              </w:rPr>
            </w:pPr>
            <w:del w:id="747" w:author="JML" w:date="2011-11-06T08:32:00Z">
              <w:r w:rsidDel="00587425">
                <w:rPr>
                  <w:rFonts w:cs="Times New Roman"/>
                </w:rPr>
                <w:delText>J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48" w:author="JML" w:date="2011-11-06T08:32:00Z"/>
                <w:rFonts w:cs="Times New Roman"/>
              </w:rPr>
            </w:pPr>
            <w:del w:id="749" w:author="JML" w:date="2011-11-06T08:32:00Z">
              <w:r w:rsidDel="00587425">
                <w:rPr>
                  <w:rFonts w:cs="Times New Roman"/>
                </w:rPr>
                <w:delText>K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50" w:author="JML" w:date="2011-11-06T08:32:00Z"/>
                <w:rFonts w:cs="Times New Roman"/>
              </w:rPr>
            </w:pPr>
            <w:del w:id="751" w:author="JML" w:date="2011-11-06T08:32:00Z">
              <w:r w:rsidDel="00587425">
                <w:rPr>
                  <w:rFonts w:cs="Times New Roman"/>
                </w:rPr>
                <w:delText>L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52" w:author="JML" w:date="2011-11-06T08:32:00Z"/>
                <w:rFonts w:cs="Times New Roman"/>
              </w:rPr>
            </w:pPr>
            <w:del w:id="753" w:author="JML" w:date="2011-11-06T08:32:00Z">
              <w:r w:rsidDel="00587425">
                <w:rPr>
                  <w:rFonts w:cs="Times New Roman"/>
                </w:rPr>
                <w:delText>M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54" w:author="JML" w:date="2011-11-06T08:32:00Z"/>
                <w:rFonts w:cs="Times New Roman"/>
              </w:rPr>
            </w:pPr>
            <w:del w:id="755" w:author="JML" w:date="2011-11-06T08:32:00Z">
              <w:r w:rsidDel="00587425">
                <w:rPr>
                  <w:rFonts w:cs="Times New Roman"/>
                </w:rPr>
                <w:delText>N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56" w:author="JML" w:date="2011-11-06T08:32:00Z"/>
                <w:rFonts w:cs="Times New Roman"/>
              </w:rPr>
            </w:pPr>
            <w:del w:id="757" w:author="JML" w:date="2011-11-06T08:32:00Z">
              <w:r w:rsidDel="00587425">
                <w:rPr>
                  <w:rFonts w:cs="Times New Roman"/>
                </w:rPr>
                <w:delText>O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58" w:author="JML" w:date="2011-11-06T08:32:00Z"/>
                <w:rFonts w:cs="Times New Roman"/>
              </w:rPr>
            </w:pPr>
            <w:del w:id="759" w:author="JML" w:date="2011-11-06T08:32:00Z">
              <w:r w:rsidDel="00587425">
                <w:rPr>
                  <w:rFonts w:cs="Times New Roman"/>
                </w:rPr>
                <w:delText>P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60" w:author="JML" w:date="2011-11-06T08:32:00Z"/>
                <w:rFonts w:cs="Times New Roman"/>
              </w:rPr>
            </w:pPr>
            <w:del w:id="761" w:author="JML" w:date="2011-11-06T08:32:00Z">
              <w:r w:rsidDel="00587425">
                <w:rPr>
                  <w:rFonts w:cs="Times New Roman"/>
                </w:rPr>
                <w:delText>Q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62" w:author="JML" w:date="2011-11-06T08:32:00Z"/>
                <w:rFonts w:cs="Times New Roman"/>
              </w:rPr>
            </w:pPr>
            <w:del w:id="763" w:author="JML" w:date="2011-11-06T08:32:00Z">
              <w:r w:rsidDel="00587425">
                <w:rPr>
                  <w:rFonts w:cs="Times New Roman"/>
                </w:rPr>
                <w:delText>R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64" w:author="JML" w:date="2011-11-06T08:32:00Z"/>
                <w:rFonts w:cs="Times New Roman"/>
              </w:rPr>
            </w:pPr>
            <w:del w:id="765" w:author="JML" w:date="2011-11-06T08:32:00Z">
              <w:r w:rsidDel="00587425">
                <w:rPr>
                  <w:rFonts w:cs="Times New Roman"/>
                </w:rPr>
                <w:delText>S</w:delText>
              </w:r>
            </w:del>
          </w:p>
        </w:tc>
      </w:tr>
      <w:tr w:rsidR="00DD7C13" w:rsidDel="00587425" w:rsidTr="00BF29B7">
        <w:trPr>
          <w:del w:id="766" w:author="JML" w:date="2011-11-06T08:32:00Z"/>
        </w:trPr>
        <w:tc>
          <w:tcPr>
            <w:tcW w:w="540" w:type="dxa"/>
          </w:tcPr>
          <w:p w:rsidR="00DD7C13" w:rsidRPr="00BF29B7" w:rsidDel="00587425" w:rsidRDefault="00DD7C13" w:rsidP="00BF29B7">
            <w:pPr>
              <w:pStyle w:val="ListParagraph"/>
              <w:numPr>
                <w:ilvl w:val="0"/>
                <w:numId w:val="22"/>
              </w:numPr>
              <w:rPr>
                <w:del w:id="767" w:author="JML" w:date="2011-11-06T08:32:00Z"/>
                <w:rFonts w:cs="Times New Roman"/>
              </w:rPr>
            </w:pPr>
          </w:p>
        </w:tc>
        <w:tc>
          <w:tcPr>
            <w:tcW w:w="839" w:type="dxa"/>
          </w:tcPr>
          <w:p w:rsidR="00DD7C13" w:rsidDel="00587425" w:rsidRDefault="00DD7C13" w:rsidP="00BF29B7">
            <w:pPr>
              <w:rPr>
                <w:del w:id="768" w:author="JML" w:date="2011-11-06T08:32:00Z"/>
                <w:rFonts w:cs="Times New Roman"/>
              </w:rPr>
            </w:pPr>
            <w:del w:id="769" w:author="JML" w:date="2011-11-06T08:32:00Z">
              <w:r w:rsidDel="00587425">
                <w:rPr>
                  <w:rFonts w:cs="Times New Roman"/>
                </w:rPr>
                <w:delText>Q31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70" w:author="JML" w:date="2011-11-06T08:32:00Z"/>
                <w:rFonts w:cs="Times New Roman"/>
              </w:rPr>
            </w:pPr>
            <w:del w:id="771" w:author="JML" w:date="2011-11-06T08:32:00Z">
              <w:r w:rsidDel="00587425">
                <w:rPr>
                  <w:rFonts w:cs="Times New Roman"/>
                </w:rPr>
                <w:delText>a1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72" w:author="JML" w:date="2011-11-06T08:32:00Z"/>
                <w:rFonts w:cs="Times New Roman"/>
              </w:rPr>
            </w:pPr>
            <w:del w:id="773" w:author="JML" w:date="2011-11-06T08:32:00Z">
              <w:r w:rsidDel="00587425">
                <w:rPr>
                  <w:rFonts w:cs="Times New Roman"/>
                </w:rPr>
                <w:delText>a2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74" w:author="JML" w:date="2011-11-06T08:32:00Z"/>
                <w:rFonts w:cs="Times New Roman"/>
              </w:rPr>
            </w:pPr>
            <w:del w:id="775" w:author="JML" w:date="2011-11-06T08:32:00Z">
              <w:r w:rsidDel="00587425">
                <w:rPr>
                  <w:rFonts w:cs="Times New Roman"/>
                </w:rPr>
                <w:delText>a3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76" w:author="JML" w:date="2011-11-06T08:32:00Z"/>
                <w:rFonts w:cs="Times New Roman"/>
              </w:rPr>
            </w:pPr>
            <w:del w:id="777" w:author="JML" w:date="2011-11-06T08:32:00Z">
              <w:r w:rsidDel="00587425">
                <w:rPr>
                  <w:rFonts w:cs="Times New Roman"/>
                </w:rPr>
                <w:delText>a4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78" w:author="JML" w:date="2011-11-06T08:32:00Z"/>
                <w:rFonts w:cs="Times New Roman"/>
              </w:rPr>
            </w:pPr>
            <w:del w:id="779" w:author="JML" w:date="2011-11-06T08:32:00Z">
              <w:r w:rsidRPr="00BF29B7" w:rsidDel="00587425">
                <w:rPr>
                  <w:rFonts w:cs="Times New Roman"/>
                  <w:color w:val="FF0000"/>
                </w:rPr>
                <w:delText>a5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80" w:author="JML" w:date="2011-11-06T08:32:00Z"/>
                <w:rFonts w:cs="Times New Roman"/>
              </w:rPr>
            </w:pPr>
            <w:del w:id="781" w:author="JML" w:date="2011-11-06T08:32:00Z">
              <w:r w:rsidRPr="00BF29B7" w:rsidDel="00587425">
                <w:rPr>
                  <w:rFonts w:cs="Times New Roman"/>
                  <w:color w:val="FF0000"/>
                </w:rPr>
                <w:delText>a6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82" w:author="JML" w:date="2011-11-06T08:32:00Z"/>
                <w:rFonts w:cs="Times New Roman"/>
              </w:rPr>
            </w:pPr>
            <w:del w:id="783" w:author="JML" w:date="2011-11-06T08:32:00Z">
              <w:r w:rsidDel="00587425">
                <w:rPr>
                  <w:rFonts w:cs="Times New Roman"/>
                </w:rPr>
                <w:delText>a7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84" w:author="JML" w:date="2011-11-06T08:32:00Z"/>
                <w:rFonts w:cs="Times New Roman"/>
              </w:rPr>
            </w:pPr>
            <w:del w:id="785" w:author="JML" w:date="2011-11-06T08:32:00Z">
              <w:r w:rsidDel="00587425">
                <w:rPr>
                  <w:rFonts w:cs="Times New Roman"/>
                </w:rPr>
                <w:delText>a8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786" w:author="JML" w:date="2011-11-06T08:32:00Z"/>
                <w:rFonts w:cs="Times New Roman"/>
              </w:rPr>
            </w:pPr>
            <w:del w:id="787" w:author="JML" w:date="2011-11-06T08:32:00Z">
              <w:r w:rsidDel="00587425">
                <w:rPr>
                  <w:rFonts w:cs="Times New Roman"/>
                </w:rPr>
                <w:delText>a9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88" w:author="JML" w:date="2011-11-06T08:32:00Z"/>
                <w:rFonts w:cs="Times New Roman"/>
              </w:rPr>
            </w:pPr>
            <w:del w:id="789" w:author="JML" w:date="2011-11-06T08:32:00Z">
              <w:r w:rsidDel="00587425">
                <w:rPr>
                  <w:rFonts w:cs="Times New Roman"/>
                </w:rPr>
                <w:delText>a10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90" w:author="JML" w:date="2011-11-06T08:32:00Z"/>
                <w:rFonts w:cs="Times New Roman"/>
              </w:rPr>
            </w:pPr>
            <w:del w:id="791" w:author="JML" w:date="2011-11-06T08:32:00Z">
              <w:r w:rsidDel="00587425">
                <w:rPr>
                  <w:rFonts w:cs="Times New Roman"/>
                </w:rPr>
                <w:delText>a11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92" w:author="JML" w:date="2011-11-06T08:32:00Z"/>
                <w:rFonts w:cs="Times New Roman"/>
              </w:rPr>
            </w:pPr>
            <w:del w:id="793" w:author="JML" w:date="2011-11-06T08:32:00Z">
              <w:r w:rsidDel="00587425">
                <w:rPr>
                  <w:rFonts w:cs="Times New Roman"/>
                </w:rPr>
                <w:delText>a12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94" w:author="JML" w:date="2011-11-06T08:32:00Z"/>
                <w:rFonts w:cs="Times New Roman"/>
              </w:rPr>
            </w:pPr>
            <w:del w:id="795" w:author="JML" w:date="2011-11-06T08:32:00Z">
              <w:r w:rsidDel="00587425">
                <w:rPr>
                  <w:rFonts w:cs="Times New Roman"/>
                </w:rPr>
                <w:delText>a13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96" w:author="JML" w:date="2011-11-06T08:32:00Z"/>
                <w:rFonts w:cs="Times New Roman"/>
              </w:rPr>
            </w:pPr>
            <w:del w:id="797" w:author="JML" w:date="2011-11-06T08:32:00Z">
              <w:r w:rsidDel="00587425">
                <w:rPr>
                  <w:rFonts w:cs="Times New Roman"/>
                </w:rPr>
                <w:delText>a14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798" w:author="JML" w:date="2011-11-06T08:32:00Z"/>
                <w:rFonts w:cs="Times New Roman"/>
              </w:rPr>
            </w:pPr>
            <w:del w:id="799" w:author="JML" w:date="2011-11-06T08:32:00Z">
              <w:r w:rsidDel="00587425">
                <w:rPr>
                  <w:rFonts w:cs="Times New Roman"/>
                </w:rPr>
                <w:delText>a15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00" w:author="JML" w:date="2011-11-06T08:32:00Z"/>
                <w:rFonts w:cs="Times New Roman"/>
              </w:rPr>
            </w:pPr>
            <w:del w:id="801" w:author="JML" w:date="2011-11-06T08:32:00Z">
              <w:r w:rsidDel="00587425">
                <w:rPr>
                  <w:rFonts w:cs="Times New Roman"/>
                </w:rPr>
                <w:delText>a16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02" w:author="JML" w:date="2011-11-06T08:32:00Z"/>
                <w:rFonts w:cs="Times New Roman"/>
              </w:rPr>
            </w:pPr>
            <w:del w:id="803" w:author="JML" w:date="2011-11-06T08:32:00Z">
              <w:r w:rsidDel="00587425">
                <w:rPr>
                  <w:rFonts w:cs="Times New Roman"/>
                </w:rPr>
                <w:delText>a17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04" w:author="JML" w:date="2011-11-06T08:32:00Z"/>
                <w:rFonts w:cs="Times New Roman"/>
              </w:rPr>
            </w:pPr>
            <w:del w:id="805" w:author="JML" w:date="2011-11-06T08:32:00Z">
              <w:r w:rsidDel="00587425">
                <w:rPr>
                  <w:rFonts w:cs="Times New Roman"/>
                </w:rPr>
                <w:delText>a18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06" w:author="JML" w:date="2011-11-06T08:32:00Z"/>
                <w:rFonts w:cs="Times New Roman"/>
              </w:rPr>
            </w:pPr>
            <w:del w:id="807" w:author="JML" w:date="2011-11-06T08:32:00Z">
              <w:r w:rsidDel="00587425">
                <w:rPr>
                  <w:rFonts w:cs="Times New Roman"/>
                </w:rPr>
                <w:delText>A19</w:delText>
              </w:r>
            </w:del>
          </w:p>
        </w:tc>
      </w:tr>
      <w:tr w:rsidR="00DD7C13" w:rsidDel="00587425" w:rsidTr="00BF29B7">
        <w:trPr>
          <w:del w:id="808" w:author="JML" w:date="2011-11-06T08:32:00Z"/>
        </w:trPr>
        <w:tc>
          <w:tcPr>
            <w:tcW w:w="540" w:type="dxa"/>
          </w:tcPr>
          <w:p w:rsidR="00DD7C13" w:rsidRPr="00BF29B7" w:rsidDel="00587425" w:rsidRDefault="00DD7C13" w:rsidP="00BF29B7">
            <w:pPr>
              <w:pStyle w:val="ListParagraph"/>
              <w:numPr>
                <w:ilvl w:val="0"/>
                <w:numId w:val="22"/>
              </w:numPr>
              <w:rPr>
                <w:del w:id="809" w:author="JML" w:date="2011-11-06T08:32:00Z"/>
                <w:rFonts w:cs="Times New Roman"/>
              </w:rPr>
            </w:pPr>
          </w:p>
        </w:tc>
        <w:tc>
          <w:tcPr>
            <w:tcW w:w="839" w:type="dxa"/>
          </w:tcPr>
          <w:p w:rsidR="00DD7C13" w:rsidDel="00587425" w:rsidRDefault="00DD7C13" w:rsidP="00BF29B7">
            <w:pPr>
              <w:rPr>
                <w:del w:id="810" w:author="JML" w:date="2011-11-06T08:32:00Z"/>
                <w:rFonts w:cs="Times New Roman"/>
              </w:rPr>
            </w:pPr>
            <w:del w:id="811" w:author="JML" w:date="2011-11-06T08:32:00Z">
              <w:r w:rsidDel="00587425">
                <w:rPr>
                  <w:rFonts w:cs="Times New Roman"/>
                </w:rPr>
                <w:delText>Q32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12" w:author="JML" w:date="2011-11-06T08:32:00Z"/>
                <w:rFonts w:cs="Times New Roman"/>
              </w:rPr>
            </w:pPr>
            <w:del w:id="813" w:author="JML" w:date="2011-11-06T08:32:00Z">
              <w:r w:rsidDel="00587425">
                <w:rPr>
                  <w:rFonts w:cs="Times New Roman"/>
                </w:rPr>
                <w:delText>b3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14" w:author="JML" w:date="2011-11-06T08:32:00Z"/>
                <w:rFonts w:cs="Times New Roman"/>
              </w:rPr>
            </w:pPr>
            <w:del w:id="815" w:author="JML" w:date="2011-11-06T08:32:00Z">
              <w:r w:rsidDel="00587425">
                <w:rPr>
                  <w:rFonts w:cs="Times New Roman"/>
                </w:rPr>
                <w:delText>a2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16" w:author="JML" w:date="2011-11-06T08:32:00Z"/>
                <w:rFonts w:cs="Times New Roman"/>
              </w:rPr>
            </w:pPr>
            <w:del w:id="817" w:author="JML" w:date="2011-11-06T08:32:00Z">
              <w:r w:rsidDel="00587425">
                <w:rPr>
                  <w:rFonts w:cs="Times New Roman"/>
                </w:rPr>
                <w:delText>b4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18" w:author="JML" w:date="2011-11-06T08:32:00Z"/>
                <w:rFonts w:cs="Times New Roman"/>
              </w:rPr>
            </w:pPr>
            <w:del w:id="819" w:author="JML" w:date="2011-11-06T08:32:00Z">
              <w:r w:rsidDel="00587425">
                <w:rPr>
                  <w:rFonts w:cs="Times New Roman"/>
                </w:rPr>
                <w:delText>b5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20" w:author="JML" w:date="2011-11-06T08:32:00Z"/>
                <w:rFonts w:cs="Times New Roman"/>
              </w:rPr>
            </w:pPr>
            <w:del w:id="821" w:author="JML" w:date="2011-11-06T08:32:00Z">
              <w:r w:rsidDel="00587425">
                <w:rPr>
                  <w:rFonts w:cs="Times New Roman"/>
                </w:rPr>
                <w:delText>a5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22" w:author="JML" w:date="2011-11-06T08:32:00Z"/>
                <w:rFonts w:cs="Times New Roman"/>
              </w:rPr>
            </w:pPr>
            <w:del w:id="823" w:author="JML" w:date="2011-11-06T08:32:00Z">
              <w:r w:rsidDel="00587425">
                <w:rPr>
                  <w:rFonts w:cs="Times New Roman"/>
                </w:rPr>
                <w:delText>a6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24" w:author="JML" w:date="2011-11-06T08:32:00Z"/>
                <w:rFonts w:cs="Times New Roman"/>
              </w:rPr>
            </w:pPr>
            <w:del w:id="825" w:author="JML" w:date="2011-11-06T08:32:00Z">
              <w:r w:rsidDel="00587425">
                <w:rPr>
                  <w:rFonts w:cs="Times New Roman"/>
                </w:rPr>
                <w:delText>b6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26" w:author="JML" w:date="2011-11-06T08:32:00Z"/>
                <w:rFonts w:cs="Times New Roman"/>
              </w:rPr>
            </w:pPr>
            <w:del w:id="827" w:author="JML" w:date="2011-11-06T08:32:00Z">
              <w:r w:rsidDel="00587425">
                <w:rPr>
                  <w:rFonts w:cs="Times New Roman"/>
                </w:rPr>
                <w:delText>b7</w:delText>
              </w:r>
            </w:del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28" w:author="JML" w:date="2011-11-06T08:32:00Z"/>
                <w:rFonts w:cs="Times New Roman"/>
              </w:rPr>
            </w:pPr>
            <w:del w:id="829" w:author="JML" w:date="2011-11-06T08:32:00Z">
              <w:r w:rsidDel="00587425">
                <w:rPr>
                  <w:rFonts w:cs="Times New Roman"/>
                </w:rPr>
                <w:delText>b8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30" w:author="JML" w:date="2011-11-06T08:32:00Z"/>
                <w:rFonts w:cs="Times New Roman"/>
              </w:rPr>
            </w:pPr>
            <w:del w:id="831" w:author="JML" w:date="2011-11-06T08:32:00Z">
              <w:r w:rsidDel="00587425">
                <w:rPr>
                  <w:rFonts w:cs="Times New Roman"/>
                </w:rPr>
                <w:delText>b9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32" w:author="JML" w:date="2011-11-06T08:32:00Z"/>
                <w:rFonts w:cs="Times New Roman"/>
              </w:rPr>
            </w:pPr>
            <w:del w:id="833" w:author="JML" w:date="2011-11-06T08:32:00Z">
              <w:r w:rsidDel="00587425">
                <w:rPr>
                  <w:rFonts w:cs="Times New Roman"/>
                </w:rPr>
                <w:delText>b10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34" w:author="JML" w:date="2011-11-06T08:32:00Z"/>
                <w:rFonts w:cs="Times New Roman"/>
              </w:rPr>
            </w:pPr>
            <w:del w:id="835" w:author="JML" w:date="2011-11-06T08:32:00Z">
              <w:r w:rsidDel="00587425">
                <w:rPr>
                  <w:rFonts w:cs="Times New Roman"/>
                </w:rPr>
                <w:delText>b11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36" w:author="JML" w:date="2011-11-06T08:32:00Z"/>
                <w:rFonts w:cs="Times New Roman"/>
              </w:rPr>
            </w:pPr>
            <w:del w:id="837" w:author="JML" w:date="2011-11-06T08:32:00Z">
              <w:r w:rsidDel="00587425">
                <w:rPr>
                  <w:rFonts w:cs="Times New Roman"/>
                </w:rPr>
                <w:delText>b12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38" w:author="JML" w:date="2011-11-06T08:32:00Z"/>
                <w:rFonts w:cs="Times New Roman"/>
              </w:rPr>
            </w:pPr>
            <w:del w:id="839" w:author="JML" w:date="2011-11-06T08:32:00Z">
              <w:r w:rsidDel="00587425">
                <w:rPr>
                  <w:rFonts w:cs="Times New Roman"/>
                </w:rPr>
                <w:delText>b13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40" w:author="JML" w:date="2011-11-06T08:32:00Z"/>
                <w:rFonts w:cs="Times New Roman"/>
              </w:rPr>
            </w:pPr>
            <w:del w:id="841" w:author="JML" w:date="2011-11-06T08:32:00Z">
              <w:r w:rsidDel="00587425">
                <w:rPr>
                  <w:rFonts w:cs="Times New Roman"/>
                </w:rPr>
                <w:delText>b14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42" w:author="JML" w:date="2011-11-06T08:32:00Z"/>
                <w:rFonts w:cs="Times New Roman"/>
              </w:rPr>
            </w:pPr>
            <w:del w:id="843" w:author="JML" w:date="2011-11-06T08:32:00Z">
              <w:r w:rsidDel="00587425">
                <w:rPr>
                  <w:rFonts w:cs="Times New Roman"/>
                </w:rPr>
                <w:delText>b15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44" w:author="JML" w:date="2011-11-06T08:32:00Z"/>
                <w:rFonts w:cs="Times New Roman"/>
              </w:rPr>
            </w:pPr>
            <w:del w:id="845" w:author="JML" w:date="2011-11-06T08:32:00Z">
              <w:r w:rsidDel="00587425">
                <w:rPr>
                  <w:rFonts w:cs="Times New Roman"/>
                </w:rPr>
                <w:delText>b16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46" w:author="JML" w:date="2011-11-06T08:32:00Z"/>
                <w:rFonts w:cs="Times New Roman"/>
              </w:rPr>
            </w:pPr>
            <w:del w:id="847" w:author="JML" w:date="2011-11-06T08:32:00Z">
              <w:r w:rsidDel="00587425">
                <w:rPr>
                  <w:rFonts w:cs="Times New Roman"/>
                </w:rPr>
                <w:delText>b17</w:delText>
              </w:r>
            </w:del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48" w:author="JML" w:date="2011-11-06T08:32:00Z"/>
                <w:rFonts w:cs="Times New Roman"/>
              </w:rPr>
            </w:pPr>
            <w:del w:id="849" w:author="JML" w:date="2011-11-06T08:32:00Z">
              <w:r w:rsidDel="00587425">
                <w:rPr>
                  <w:rFonts w:cs="Times New Roman"/>
                </w:rPr>
                <w:delText>B18</w:delText>
              </w:r>
            </w:del>
          </w:p>
        </w:tc>
      </w:tr>
      <w:tr w:rsidR="00DD7C13" w:rsidDel="00587425" w:rsidTr="00BF29B7">
        <w:trPr>
          <w:del w:id="850" w:author="JML" w:date="2011-11-06T08:32:00Z"/>
        </w:trPr>
        <w:tc>
          <w:tcPr>
            <w:tcW w:w="540" w:type="dxa"/>
          </w:tcPr>
          <w:p w:rsidR="00DD7C13" w:rsidDel="00587425" w:rsidRDefault="00DD7C13" w:rsidP="00BF29B7">
            <w:pPr>
              <w:rPr>
                <w:del w:id="851" w:author="JML" w:date="2011-11-06T08:32:00Z"/>
                <w:rFonts w:cs="Times New Roman"/>
              </w:rPr>
            </w:pPr>
          </w:p>
        </w:tc>
        <w:tc>
          <w:tcPr>
            <w:tcW w:w="839" w:type="dxa"/>
          </w:tcPr>
          <w:p w:rsidR="00DD7C13" w:rsidDel="00587425" w:rsidRDefault="00DD7C13" w:rsidP="00BF29B7">
            <w:pPr>
              <w:rPr>
                <w:del w:id="852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53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54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55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56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57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58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59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60" w:author="JML" w:date="2011-11-06T08:32:00Z"/>
                <w:rFonts w:cs="Times New Roman"/>
              </w:rPr>
            </w:pPr>
          </w:p>
        </w:tc>
        <w:tc>
          <w:tcPr>
            <w:tcW w:w="510" w:type="dxa"/>
          </w:tcPr>
          <w:p w:rsidR="00DD7C13" w:rsidDel="00587425" w:rsidRDefault="00DD7C13" w:rsidP="00BF29B7">
            <w:pPr>
              <w:rPr>
                <w:del w:id="861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62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63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64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65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66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67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68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69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70" w:author="JML" w:date="2011-11-06T08:32:00Z"/>
                <w:rFonts w:cs="Times New Roman"/>
              </w:rPr>
            </w:pPr>
          </w:p>
        </w:tc>
        <w:tc>
          <w:tcPr>
            <w:tcW w:w="630" w:type="dxa"/>
          </w:tcPr>
          <w:p w:rsidR="00DD7C13" w:rsidDel="00587425" w:rsidRDefault="00DD7C13" w:rsidP="00BF29B7">
            <w:pPr>
              <w:rPr>
                <w:del w:id="871" w:author="JML" w:date="2011-11-06T08:32:00Z"/>
                <w:rFonts w:cs="Times New Roman"/>
              </w:rPr>
            </w:pPr>
          </w:p>
        </w:tc>
      </w:tr>
    </w:tbl>
    <w:p w:rsidR="00587425" w:rsidRPr="00DD7C13" w:rsidRDefault="00587425" w:rsidP="00587425">
      <w:pPr>
        <w:spacing w:line="240" w:lineRule="auto"/>
        <w:rPr>
          <w:ins w:id="872" w:author="JML" w:date="2011-11-06T08:32:00Z"/>
          <w:rFonts w:cs="Times New Roman"/>
          <w:i/>
        </w:rPr>
      </w:pPr>
      <w:ins w:id="873" w:author="JML" w:date="2011-11-06T08:32:00Z">
        <w:r w:rsidRPr="00DD7C13">
          <w:rPr>
            <w:rFonts w:cs="Times New Roman"/>
            <w:i/>
          </w:rPr>
          <w:t>Bảng Tableau ban đầu:</w:t>
        </w:r>
      </w:ins>
    </w:p>
    <w:tbl>
      <w:tblPr>
        <w:tblStyle w:val="TableGrid"/>
        <w:tblW w:w="12089" w:type="dxa"/>
        <w:tblInd w:w="-1357" w:type="dxa"/>
        <w:tblLayout w:type="fixed"/>
        <w:tblLook w:val="04A0" w:firstRow="1" w:lastRow="0" w:firstColumn="1" w:lastColumn="0" w:noHBand="0" w:noVBand="1"/>
      </w:tblPr>
      <w:tblGrid>
        <w:gridCol w:w="360"/>
        <w:gridCol w:w="738"/>
        <w:gridCol w:w="611"/>
        <w:gridCol w:w="510"/>
        <w:gridCol w:w="510"/>
        <w:gridCol w:w="510"/>
        <w:gridCol w:w="510"/>
        <w:gridCol w:w="510"/>
        <w:gridCol w:w="510"/>
        <w:gridCol w:w="510"/>
        <w:gridCol w:w="51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587425" w:rsidRPr="00BF29B7" w:rsidTr="00BF29B7">
        <w:trPr>
          <w:ins w:id="874" w:author="JML" w:date="2011-11-06T08:32:00Z"/>
        </w:trPr>
        <w:tc>
          <w:tcPr>
            <w:tcW w:w="360" w:type="dxa"/>
          </w:tcPr>
          <w:p w:rsidR="00587425" w:rsidRPr="00BF29B7" w:rsidRDefault="00587425" w:rsidP="00BF29B7">
            <w:pPr>
              <w:rPr>
                <w:ins w:id="875" w:author="JML" w:date="2011-11-06T08:32:00Z"/>
                <w:rFonts w:cs="Times New Roman"/>
                <w:sz w:val="22"/>
              </w:rPr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876" w:author="JML" w:date="2011-11-06T08:32:00Z"/>
                <w:rFonts w:cs="Times New Roman"/>
                <w:sz w:val="22"/>
              </w:rPr>
            </w:pPr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877" w:author="JML" w:date="2011-11-06T08:32:00Z"/>
                <w:rFonts w:cs="Times New Roman"/>
                <w:sz w:val="22"/>
              </w:rPr>
            </w:pPr>
            <w:ins w:id="878" w:author="JML" w:date="2011-11-06T08:32:00Z">
              <w:r w:rsidRPr="00BF29B7">
                <w:rPr>
                  <w:rFonts w:cs="Times New Roman"/>
                  <w:sz w:val="22"/>
                </w:rPr>
                <w:t>A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879" w:author="JML" w:date="2011-11-06T08:32:00Z"/>
                <w:rFonts w:cs="Times New Roman"/>
                <w:sz w:val="22"/>
              </w:rPr>
            </w:pPr>
            <w:ins w:id="880" w:author="JML" w:date="2011-11-06T08:32:00Z">
              <w:r w:rsidRPr="00BF29B7">
                <w:rPr>
                  <w:rFonts w:cs="Times New Roman"/>
                  <w:sz w:val="22"/>
                </w:rPr>
                <w:t>B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881" w:author="JML" w:date="2011-11-06T08:32:00Z"/>
                <w:rFonts w:cs="Times New Roman"/>
                <w:sz w:val="22"/>
              </w:rPr>
            </w:pPr>
            <w:ins w:id="882" w:author="JML" w:date="2011-11-06T08:32:00Z">
              <w:r w:rsidRPr="00BF29B7">
                <w:rPr>
                  <w:rFonts w:cs="Times New Roman"/>
                  <w:sz w:val="22"/>
                </w:rPr>
                <w:t>C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883" w:author="JML" w:date="2011-11-06T08:32:00Z"/>
                <w:rFonts w:cs="Times New Roman"/>
                <w:sz w:val="22"/>
              </w:rPr>
            </w:pPr>
            <w:ins w:id="884" w:author="JML" w:date="2011-11-06T08:32:00Z">
              <w:r w:rsidRPr="00BF29B7">
                <w:rPr>
                  <w:rFonts w:cs="Times New Roman"/>
                  <w:sz w:val="22"/>
                </w:rPr>
                <w:t>D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885" w:author="JML" w:date="2011-11-06T08:32:00Z"/>
                <w:rFonts w:cs="Times New Roman"/>
                <w:sz w:val="22"/>
              </w:rPr>
            </w:pPr>
            <w:ins w:id="886" w:author="JML" w:date="2011-11-06T08:32:00Z">
              <w:r w:rsidRPr="00BF29B7">
                <w:rPr>
                  <w:rFonts w:cs="Times New Roman"/>
                  <w:sz w:val="22"/>
                </w:rPr>
                <w:t>E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887" w:author="JML" w:date="2011-11-06T08:32:00Z"/>
                <w:rFonts w:cs="Times New Roman"/>
                <w:sz w:val="22"/>
              </w:rPr>
            </w:pPr>
            <w:ins w:id="888" w:author="JML" w:date="2011-11-06T08:32:00Z">
              <w:r w:rsidRPr="00BF29B7">
                <w:rPr>
                  <w:rFonts w:cs="Times New Roman"/>
                  <w:sz w:val="22"/>
                </w:rPr>
                <w:t>F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889" w:author="JML" w:date="2011-11-06T08:32:00Z"/>
                <w:rFonts w:cs="Times New Roman"/>
                <w:sz w:val="22"/>
              </w:rPr>
            </w:pPr>
            <w:ins w:id="890" w:author="JML" w:date="2011-11-06T08:32:00Z">
              <w:r w:rsidRPr="00BF29B7">
                <w:rPr>
                  <w:rFonts w:cs="Times New Roman"/>
                  <w:sz w:val="22"/>
                </w:rPr>
                <w:t>G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891" w:author="JML" w:date="2011-11-06T08:32:00Z"/>
                <w:rFonts w:cs="Times New Roman"/>
                <w:sz w:val="22"/>
              </w:rPr>
            </w:pPr>
            <w:ins w:id="892" w:author="JML" w:date="2011-11-06T08:32:00Z">
              <w:r w:rsidRPr="00BF29B7">
                <w:rPr>
                  <w:rFonts w:cs="Times New Roman"/>
                  <w:sz w:val="22"/>
                </w:rPr>
                <w:t>H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893" w:author="JML" w:date="2011-11-06T08:32:00Z"/>
                <w:rFonts w:cs="Times New Roman"/>
                <w:sz w:val="22"/>
              </w:rPr>
            </w:pPr>
            <w:ins w:id="894" w:author="JML" w:date="2011-11-06T08:32:00Z">
              <w:r w:rsidRPr="00BF29B7">
                <w:rPr>
                  <w:rFonts w:cs="Times New Roman"/>
                  <w:sz w:val="22"/>
                </w:rPr>
                <w:t>I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895" w:author="JML" w:date="2011-11-06T08:32:00Z"/>
                <w:rFonts w:cs="Times New Roman"/>
                <w:sz w:val="22"/>
              </w:rPr>
            </w:pPr>
            <w:ins w:id="896" w:author="JML" w:date="2011-11-06T08:32:00Z">
              <w:r w:rsidRPr="00BF29B7">
                <w:rPr>
                  <w:rFonts w:cs="Times New Roman"/>
                  <w:sz w:val="22"/>
                </w:rPr>
                <w:t>J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897" w:author="JML" w:date="2011-11-06T08:32:00Z"/>
                <w:rFonts w:cs="Times New Roman"/>
                <w:sz w:val="22"/>
              </w:rPr>
            </w:pPr>
            <w:ins w:id="898" w:author="JML" w:date="2011-11-06T08:32:00Z">
              <w:r w:rsidRPr="00BF29B7">
                <w:rPr>
                  <w:rFonts w:cs="Times New Roman"/>
                  <w:sz w:val="22"/>
                </w:rPr>
                <w:t>K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899" w:author="JML" w:date="2011-11-06T08:32:00Z"/>
                <w:rFonts w:cs="Times New Roman"/>
                <w:sz w:val="22"/>
              </w:rPr>
            </w:pPr>
            <w:ins w:id="900" w:author="JML" w:date="2011-11-06T08:32:00Z">
              <w:r w:rsidRPr="00BF29B7">
                <w:rPr>
                  <w:rFonts w:cs="Times New Roman"/>
                  <w:sz w:val="22"/>
                </w:rPr>
                <w:t>L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01" w:author="JML" w:date="2011-11-06T08:32:00Z"/>
                <w:rFonts w:cs="Times New Roman"/>
                <w:sz w:val="22"/>
              </w:rPr>
            </w:pPr>
            <w:ins w:id="902" w:author="JML" w:date="2011-11-06T08:32:00Z">
              <w:r w:rsidRPr="00BF29B7">
                <w:rPr>
                  <w:rFonts w:cs="Times New Roman"/>
                  <w:sz w:val="22"/>
                </w:rPr>
                <w:t>M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03" w:author="JML" w:date="2011-11-06T08:32:00Z"/>
                <w:rFonts w:cs="Times New Roman"/>
                <w:sz w:val="22"/>
              </w:rPr>
            </w:pPr>
            <w:ins w:id="904" w:author="JML" w:date="2011-11-06T08:32:00Z">
              <w:r w:rsidRPr="00BF29B7">
                <w:rPr>
                  <w:rFonts w:cs="Times New Roman"/>
                  <w:sz w:val="22"/>
                </w:rPr>
                <w:t>N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05" w:author="JML" w:date="2011-11-06T08:32:00Z"/>
                <w:rFonts w:cs="Times New Roman"/>
                <w:sz w:val="22"/>
              </w:rPr>
            </w:pPr>
            <w:ins w:id="906" w:author="JML" w:date="2011-11-06T08:32:00Z">
              <w:r w:rsidRPr="00BF29B7">
                <w:rPr>
                  <w:rFonts w:cs="Times New Roman"/>
                  <w:sz w:val="22"/>
                </w:rPr>
                <w:t>O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07" w:author="JML" w:date="2011-11-06T08:32:00Z"/>
                <w:rFonts w:cs="Times New Roman"/>
                <w:sz w:val="22"/>
              </w:rPr>
            </w:pPr>
            <w:ins w:id="908" w:author="JML" w:date="2011-11-06T08:32:00Z">
              <w:r w:rsidRPr="00BF29B7">
                <w:rPr>
                  <w:rFonts w:cs="Times New Roman"/>
                  <w:sz w:val="22"/>
                </w:rPr>
                <w:t>P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09" w:author="JML" w:date="2011-11-06T08:32:00Z"/>
                <w:rFonts w:cs="Times New Roman"/>
                <w:sz w:val="22"/>
              </w:rPr>
            </w:pPr>
            <w:ins w:id="910" w:author="JML" w:date="2011-11-06T08:32:00Z">
              <w:r w:rsidRPr="00BF29B7">
                <w:rPr>
                  <w:rFonts w:cs="Times New Roman"/>
                  <w:sz w:val="22"/>
                </w:rPr>
                <w:t>Q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11" w:author="JML" w:date="2011-11-06T08:32:00Z"/>
                <w:rFonts w:cs="Times New Roman"/>
                <w:sz w:val="22"/>
              </w:rPr>
            </w:pPr>
            <w:ins w:id="912" w:author="JML" w:date="2011-11-06T08:32:00Z">
              <w:r w:rsidRPr="00BF29B7">
                <w:rPr>
                  <w:rFonts w:cs="Times New Roman"/>
                  <w:sz w:val="22"/>
                </w:rPr>
                <w:t>R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13" w:author="JML" w:date="2011-11-06T08:32:00Z"/>
                <w:rFonts w:cs="Times New Roman"/>
                <w:sz w:val="22"/>
              </w:rPr>
            </w:pPr>
            <w:ins w:id="914" w:author="JML" w:date="2011-11-06T08:32:00Z">
              <w:r w:rsidRPr="00BF29B7">
                <w:rPr>
                  <w:rFonts w:cs="Times New Roman"/>
                  <w:sz w:val="22"/>
                </w:rPr>
                <w:t>S</w:t>
              </w:r>
            </w:ins>
          </w:p>
        </w:tc>
      </w:tr>
      <w:tr w:rsidR="00587425" w:rsidRPr="00BF29B7" w:rsidTr="00BF29B7">
        <w:trPr>
          <w:ins w:id="915" w:author="JML" w:date="2011-11-06T08:32:00Z"/>
        </w:trPr>
        <w:tc>
          <w:tcPr>
            <w:tcW w:w="360" w:type="dxa"/>
          </w:tcPr>
          <w:p w:rsidR="00587425" w:rsidRPr="00BF29B7" w:rsidRDefault="00587425" w:rsidP="00587425">
            <w:pPr>
              <w:pStyle w:val="ListParagraph"/>
              <w:numPr>
                <w:ilvl w:val="0"/>
                <w:numId w:val="26"/>
              </w:numPr>
              <w:rPr>
                <w:ins w:id="916" w:author="JML" w:date="2011-11-06T08:32:00Z"/>
                <w:rFonts w:cs="Times New Roman"/>
                <w:sz w:val="22"/>
              </w:rPr>
              <w:pPrChange w:id="917" w:author="JML" w:date="2011-11-06T08:32:00Z">
                <w:pPr>
                  <w:pStyle w:val="ListParagraph"/>
                  <w:numPr>
                    <w:numId w:val="20"/>
                  </w:numPr>
                  <w:ind w:left="594" w:hanging="504"/>
                </w:pPr>
              </w:pPrChange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918" w:author="JML" w:date="2011-11-06T08:32:00Z"/>
                <w:rFonts w:cs="Times New Roman"/>
                <w:sz w:val="22"/>
              </w:rPr>
            </w:pPr>
            <w:ins w:id="919" w:author="JML" w:date="2011-11-06T08:32:00Z">
              <w:r w:rsidRPr="00BF29B7">
                <w:rPr>
                  <w:rFonts w:cs="Times New Roman"/>
                  <w:sz w:val="22"/>
                </w:rPr>
                <w:t>Q31</w:t>
              </w:r>
            </w:ins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920" w:author="JML" w:date="2011-11-06T08:32:00Z"/>
                <w:rFonts w:cs="Times New Roman"/>
                <w:sz w:val="22"/>
              </w:rPr>
            </w:pPr>
            <w:ins w:id="921" w:author="JML" w:date="2011-11-06T08:32:00Z">
              <w:r w:rsidRPr="00BF29B7">
                <w:rPr>
                  <w:rFonts w:cs="Times New Roman"/>
                  <w:sz w:val="22"/>
                </w:rPr>
                <w:t>a1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22" w:author="JML" w:date="2011-11-06T08:32:00Z"/>
                <w:rFonts w:cs="Times New Roman"/>
                <w:sz w:val="22"/>
              </w:rPr>
            </w:pPr>
            <w:ins w:id="923" w:author="JML" w:date="2011-11-06T08:32:00Z">
              <w:r w:rsidRPr="00BF29B7">
                <w:rPr>
                  <w:rFonts w:cs="Times New Roman"/>
                  <w:sz w:val="22"/>
                </w:rPr>
                <w:t>a2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24" w:author="JML" w:date="2011-11-06T08:32:00Z"/>
                <w:rFonts w:cs="Times New Roman"/>
                <w:sz w:val="22"/>
              </w:rPr>
            </w:pPr>
            <w:ins w:id="925" w:author="JML" w:date="2011-11-06T08:32:00Z">
              <w:r w:rsidRPr="00BF29B7">
                <w:rPr>
                  <w:rFonts w:cs="Times New Roman"/>
                  <w:sz w:val="22"/>
                </w:rPr>
                <w:t>a3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26" w:author="JML" w:date="2011-11-06T08:32:00Z"/>
                <w:rFonts w:cs="Times New Roman"/>
                <w:sz w:val="22"/>
              </w:rPr>
            </w:pPr>
            <w:ins w:id="927" w:author="JML" w:date="2011-11-06T08:32:00Z">
              <w:r w:rsidRPr="00BF29B7">
                <w:rPr>
                  <w:rFonts w:cs="Times New Roman"/>
                  <w:sz w:val="22"/>
                </w:rPr>
                <w:t>a4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28" w:author="JML" w:date="2011-11-06T08:32:00Z"/>
                <w:rFonts w:cs="Times New Roman"/>
                <w:sz w:val="22"/>
              </w:rPr>
            </w:pPr>
            <w:ins w:id="929" w:author="JML" w:date="2011-11-06T08:32:00Z">
              <w:r w:rsidRPr="00BF29B7">
                <w:rPr>
                  <w:rFonts w:cs="Times New Roman"/>
                  <w:sz w:val="22"/>
                </w:rPr>
                <w:t>b1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30" w:author="JML" w:date="2011-11-06T08:32:00Z"/>
                <w:rFonts w:cs="Times New Roman"/>
                <w:sz w:val="22"/>
              </w:rPr>
            </w:pPr>
            <w:ins w:id="931" w:author="JML" w:date="2011-11-06T08:32:00Z">
              <w:r w:rsidRPr="00BF29B7">
                <w:rPr>
                  <w:rFonts w:cs="Times New Roman"/>
                  <w:sz w:val="22"/>
                </w:rPr>
                <w:t>b2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32" w:author="JML" w:date="2011-11-06T08:32:00Z"/>
                <w:rFonts w:cs="Times New Roman"/>
                <w:sz w:val="22"/>
              </w:rPr>
            </w:pPr>
            <w:ins w:id="933" w:author="JML" w:date="2011-11-06T08:32:00Z">
              <w:r w:rsidRPr="00BF29B7">
                <w:rPr>
                  <w:rFonts w:cs="Times New Roman"/>
                  <w:sz w:val="22"/>
                </w:rPr>
                <w:t>a7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34" w:author="JML" w:date="2011-11-06T08:32:00Z"/>
                <w:rFonts w:cs="Times New Roman"/>
                <w:sz w:val="22"/>
              </w:rPr>
            </w:pPr>
            <w:ins w:id="935" w:author="JML" w:date="2011-11-06T08:32:00Z">
              <w:r w:rsidRPr="00BF29B7">
                <w:rPr>
                  <w:rFonts w:cs="Times New Roman"/>
                  <w:sz w:val="22"/>
                </w:rPr>
                <w:t>a8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36" w:author="JML" w:date="2011-11-06T08:32:00Z"/>
                <w:rFonts w:cs="Times New Roman"/>
                <w:sz w:val="22"/>
              </w:rPr>
            </w:pPr>
            <w:ins w:id="937" w:author="JML" w:date="2011-11-06T08:32:00Z">
              <w:r w:rsidRPr="00BF29B7">
                <w:rPr>
                  <w:rFonts w:cs="Times New Roman"/>
                  <w:sz w:val="22"/>
                </w:rPr>
                <w:t>a9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38" w:author="JML" w:date="2011-11-06T08:32:00Z"/>
                <w:rFonts w:cs="Times New Roman"/>
                <w:sz w:val="22"/>
              </w:rPr>
            </w:pPr>
            <w:ins w:id="939" w:author="JML" w:date="2011-11-06T08:32:00Z">
              <w:r w:rsidRPr="00BF29B7">
                <w:rPr>
                  <w:rFonts w:cs="Times New Roman"/>
                  <w:sz w:val="22"/>
                </w:rPr>
                <w:t>a10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40" w:author="JML" w:date="2011-11-06T08:32:00Z"/>
                <w:rFonts w:cs="Times New Roman"/>
                <w:sz w:val="22"/>
              </w:rPr>
            </w:pPr>
            <w:ins w:id="941" w:author="JML" w:date="2011-11-06T08:32:00Z">
              <w:r w:rsidRPr="00BF29B7">
                <w:rPr>
                  <w:rFonts w:cs="Times New Roman"/>
                  <w:sz w:val="22"/>
                </w:rPr>
                <w:t>a11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42" w:author="JML" w:date="2011-11-06T08:32:00Z"/>
                <w:rFonts w:cs="Times New Roman"/>
                <w:sz w:val="22"/>
              </w:rPr>
            </w:pPr>
            <w:ins w:id="943" w:author="JML" w:date="2011-11-06T08:32:00Z">
              <w:r w:rsidRPr="00BF29B7">
                <w:rPr>
                  <w:rFonts w:cs="Times New Roman"/>
                  <w:sz w:val="22"/>
                </w:rPr>
                <w:t>a12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44" w:author="JML" w:date="2011-11-06T08:32:00Z"/>
                <w:rFonts w:cs="Times New Roman"/>
                <w:sz w:val="22"/>
              </w:rPr>
            </w:pPr>
            <w:ins w:id="945" w:author="JML" w:date="2011-11-06T08:32:00Z">
              <w:r w:rsidRPr="00BF29B7">
                <w:rPr>
                  <w:rFonts w:cs="Times New Roman"/>
                  <w:sz w:val="22"/>
                </w:rPr>
                <w:t>a13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46" w:author="JML" w:date="2011-11-06T08:32:00Z"/>
                <w:rFonts w:cs="Times New Roman"/>
                <w:sz w:val="22"/>
              </w:rPr>
            </w:pPr>
            <w:ins w:id="947" w:author="JML" w:date="2011-11-06T08:32:00Z">
              <w:r w:rsidRPr="00BF29B7">
                <w:rPr>
                  <w:rFonts w:cs="Times New Roman"/>
                  <w:sz w:val="22"/>
                </w:rPr>
                <w:t>a14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48" w:author="JML" w:date="2011-11-06T08:32:00Z"/>
                <w:rFonts w:cs="Times New Roman"/>
                <w:sz w:val="22"/>
              </w:rPr>
            </w:pPr>
            <w:ins w:id="949" w:author="JML" w:date="2011-11-06T08:32:00Z">
              <w:r w:rsidRPr="00BF29B7">
                <w:rPr>
                  <w:rFonts w:cs="Times New Roman"/>
                  <w:sz w:val="22"/>
                </w:rPr>
                <w:t>a15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50" w:author="JML" w:date="2011-11-06T08:32:00Z"/>
                <w:rFonts w:cs="Times New Roman"/>
                <w:sz w:val="22"/>
              </w:rPr>
            </w:pPr>
            <w:ins w:id="951" w:author="JML" w:date="2011-11-06T08:32:00Z">
              <w:r w:rsidRPr="00BF29B7">
                <w:rPr>
                  <w:rFonts w:cs="Times New Roman"/>
                  <w:sz w:val="22"/>
                </w:rPr>
                <w:t>a16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52" w:author="JML" w:date="2011-11-06T08:32:00Z"/>
                <w:rFonts w:cs="Times New Roman"/>
                <w:sz w:val="22"/>
              </w:rPr>
            </w:pPr>
            <w:ins w:id="953" w:author="JML" w:date="2011-11-06T08:32:00Z">
              <w:r w:rsidRPr="00BF29B7">
                <w:rPr>
                  <w:rFonts w:cs="Times New Roman"/>
                  <w:sz w:val="22"/>
                </w:rPr>
                <w:t>a17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54" w:author="JML" w:date="2011-11-06T08:32:00Z"/>
                <w:rFonts w:cs="Times New Roman"/>
                <w:sz w:val="22"/>
              </w:rPr>
            </w:pPr>
            <w:ins w:id="955" w:author="JML" w:date="2011-11-06T08:32:00Z">
              <w:r w:rsidRPr="00BF29B7">
                <w:rPr>
                  <w:rFonts w:cs="Times New Roman"/>
                  <w:sz w:val="22"/>
                </w:rPr>
                <w:t>a18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56" w:author="JML" w:date="2011-11-06T08:32:00Z"/>
                <w:rFonts w:cs="Times New Roman"/>
                <w:sz w:val="22"/>
              </w:rPr>
            </w:pPr>
            <w:ins w:id="957" w:author="JML" w:date="2011-11-06T08:32:00Z">
              <w:r w:rsidRPr="00BF29B7">
                <w:rPr>
                  <w:rFonts w:cs="Times New Roman"/>
                  <w:sz w:val="22"/>
                </w:rPr>
                <w:t>a19</w:t>
              </w:r>
            </w:ins>
          </w:p>
        </w:tc>
      </w:tr>
      <w:tr w:rsidR="00587425" w:rsidRPr="00BF29B7" w:rsidTr="00BF29B7">
        <w:trPr>
          <w:ins w:id="958" w:author="JML" w:date="2011-11-06T08:32:00Z"/>
        </w:trPr>
        <w:tc>
          <w:tcPr>
            <w:tcW w:w="360" w:type="dxa"/>
          </w:tcPr>
          <w:p w:rsidR="00587425" w:rsidRPr="00BF29B7" w:rsidRDefault="00587425" w:rsidP="00587425">
            <w:pPr>
              <w:pStyle w:val="ListParagraph"/>
              <w:numPr>
                <w:ilvl w:val="0"/>
                <w:numId w:val="26"/>
              </w:numPr>
              <w:rPr>
                <w:ins w:id="959" w:author="JML" w:date="2011-11-06T08:32:00Z"/>
                <w:rFonts w:cs="Times New Roman"/>
                <w:sz w:val="22"/>
              </w:rPr>
              <w:pPrChange w:id="960" w:author="JML" w:date="2011-11-06T08:32:00Z">
                <w:pPr>
                  <w:pStyle w:val="ListParagraph"/>
                  <w:numPr>
                    <w:numId w:val="20"/>
                  </w:numPr>
                  <w:ind w:left="594" w:hanging="504"/>
                </w:pPr>
              </w:pPrChange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961" w:author="JML" w:date="2011-11-06T08:32:00Z"/>
                <w:rFonts w:cs="Times New Roman"/>
                <w:sz w:val="22"/>
              </w:rPr>
            </w:pPr>
            <w:ins w:id="962" w:author="JML" w:date="2011-11-06T08:32:00Z">
              <w:r w:rsidRPr="00BF29B7">
                <w:rPr>
                  <w:rFonts w:cs="Times New Roman"/>
                  <w:sz w:val="22"/>
                </w:rPr>
                <w:t>Q32</w:t>
              </w:r>
            </w:ins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963" w:author="JML" w:date="2011-11-06T08:32:00Z"/>
                <w:rFonts w:cs="Times New Roman"/>
                <w:sz w:val="22"/>
              </w:rPr>
            </w:pPr>
            <w:ins w:id="964" w:author="JML" w:date="2011-11-06T08:32:00Z">
              <w:r w:rsidRPr="00BF29B7">
                <w:rPr>
                  <w:rFonts w:cs="Times New Roman"/>
                  <w:sz w:val="22"/>
                </w:rPr>
                <w:t>b3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65" w:author="JML" w:date="2011-11-06T08:32:00Z"/>
                <w:rFonts w:cs="Times New Roman"/>
                <w:sz w:val="22"/>
              </w:rPr>
            </w:pPr>
            <w:ins w:id="966" w:author="JML" w:date="2011-11-06T08:32:00Z">
              <w:r w:rsidRPr="00BF29B7">
                <w:rPr>
                  <w:rFonts w:cs="Times New Roman"/>
                  <w:sz w:val="22"/>
                </w:rPr>
                <w:t>a2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67" w:author="JML" w:date="2011-11-06T08:32:00Z"/>
                <w:rFonts w:cs="Times New Roman"/>
                <w:sz w:val="22"/>
              </w:rPr>
            </w:pPr>
            <w:ins w:id="968" w:author="JML" w:date="2011-11-06T08:32:00Z">
              <w:r w:rsidRPr="00BF29B7">
                <w:rPr>
                  <w:rFonts w:cs="Times New Roman"/>
                  <w:sz w:val="22"/>
                </w:rPr>
                <w:t>b4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69" w:author="JML" w:date="2011-11-06T08:32:00Z"/>
                <w:rFonts w:cs="Times New Roman"/>
                <w:sz w:val="22"/>
              </w:rPr>
            </w:pPr>
            <w:ins w:id="970" w:author="JML" w:date="2011-11-06T08:32:00Z">
              <w:r w:rsidRPr="00BF29B7">
                <w:rPr>
                  <w:rFonts w:cs="Times New Roman"/>
                  <w:sz w:val="22"/>
                </w:rPr>
                <w:t>b5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71" w:author="JML" w:date="2011-11-06T08:32:00Z"/>
                <w:rFonts w:cs="Times New Roman"/>
                <w:sz w:val="22"/>
              </w:rPr>
            </w:pPr>
            <w:ins w:id="972" w:author="JML" w:date="2011-11-06T08:32:00Z">
              <w:r w:rsidRPr="00BF29B7">
                <w:rPr>
                  <w:rFonts w:cs="Times New Roman"/>
                  <w:sz w:val="22"/>
                </w:rPr>
                <w:t>a5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73" w:author="JML" w:date="2011-11-06T08:32:00Z"/>
                <w:rFonts w:cs="Times New Roman"/>
                <w:sz w:val="22"/>
              </w:rPr>
            </w:pPr>
            <w:ins w:id="974" w:author="JML" w:date="2011-11-06T08:32:00Z">
              <w:r w:rsidRPr="00BF29B7">
                <w:rPr>
                  <w:rFonts w:cs="Times New Roman"/>
                  <w:sz w:val="22"/>
                </w:rPr>
                <w:t>a6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75" w:author="JML" w:date="2011-11-06T08:32:00Z"/>
                <w:rFonts w:cs="Times New Roman"/>
                <w:sz w:val="22"/>
              </w:rPr>
            </w:pPr>
            <w:ins w:id="976" w:author="JML" w:date="2011-11-06T08:32:00Z">
              <w:r w:rsidRPr="00BF29B7">
                <w:rPr>
                  <w:rFonts w:cs="Times New Roman"/>
                  <w:sz w:val="22"/>
                </w:rPr>
                <w:t>b6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77" w:author="JML" w:date="2011-11-06T08:32:00Z"/>
                <w:rFonts w:cs="Times New Roman"/>
                <w:sz w:val="22"/>
              </w:rPr>
            </w:pPr>
            <w:ins w:id="978" w:author="JML" w:date="2011-11-06T08:32:00Z">
              <w:r w:rsidRPr="00BF29B7">
                <w:rPr>
                  <w:rFonts w:cs="Times New Roman"/>
                  <w:sz w:val="22"/>
                </w:rPr>
                <w:t>b7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979" w:author="JML" w:date="2011-11-06T08:32:00Z"/>
                <w:rFonts w:cs="Times New Roman"/>
                <w:sz w:val="22"/>
              </w:rPr>
            </w:pPr>
            <w:ins w:id="980" w:author="JML" w:date="2011-11-06T08:32:00Z">
              <w:r w:rsidRPr="00BF29B7">
                <w:rPr>
                  <w:rFonts w:cs="Times New Roman"/>
                  <w:sz w:val="22"/>
                </w:rPr>
                <w:t>b8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81" w:author="JML" w:date="2011-11-06T08:32:00Z"/>
                <w:rFonts w:cs="Times New Roman"/>
                <w:sz w:val="22"/>
              </w:rPr>
            </w:pPr>
            <w:ins w:id="982" w:author="JML" w:date="2011-11-06T08:32:00Z">
              <w:r w:rsidRPr="00BF29B7">
                <w:rPr>
                  <w:rFonts w:cs="Times New Roman"/>
                  <w:sz w:val="22"/>
                </w:rPr>
                <w:t>b9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83" w:author="JML" w:date="2011-11-06T08:32:00Z"/>
                <w:rFonts w:cs="Times New Roman"/>
                <w:sz w:val="22"/>
              </w:rPr>
            </w:pPr>
            <w:ins w:id="984" w:author="JML" w:date="2011-11-06T08:32:00Z">
              <w:r w:rsidRPr="00BF29B7">
                <w:rPr>
                  <w:rFonts w:cs="Times New Roman"/>
                  <w:sz w:val="22"/>
                </w:rPr>
                <w:t>b10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85" w:author="JML" w:date="2011-11-06T08:32:00Z"/>
                <w:rFonts w:cs="Times New Roman"/>
                <w:sz w:val="22"/>
              </w:rPr>
            </w:pPr>
            <w:ins w:id="986" w:author="JML" w:date="2011-11-06T08:32:00Z">
              <w:r w:rsidRPr="00BF29B7">
                <w:rPr>
                  <w:rFonts w:cs="Times New Roman"/>
                  <w:sz w:val="22"/>
                </w:rPr>
                <w:t>b11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87" w:author="JML" w:date="2011-11-06T08:32:00Z"/>
                <w:rFonts w:cs="Times New Roman"/>
                <w:sz w:val="22"/>
              </w:rPr>
            </w:pPr>
            <w:ins w:id="988" w:author="JML" w:date="2011-11-06T08:32:00Z">
              <w:r w:rsidRPr="00BF29B7">
                <w:rPr>
                  <w:rFonts w:cs="Times New Roman"/>
                  <w:sz w:val="22"/>
                </w:rPr>
                <w:t>b12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89" w:author="JML" w:date="2011-11-06T08:32:00Z"/>
                <w:rFonts w:cs="Times New Roman"/>
                <w:sz w:val="22"/>
              </w:rPr>
            </w:pPr>
            <w:ins w:id="990" w:author="JML" w:date="2011-11-06T08:32:00Z">
              <w:r w:rsidRPr="00BF29B7">
                <w:rPr>
                  <w:rFonts w:cs="Times New Roman"/>
                  <w:sz w:val="22"/>
                </w:rPr>
                <w:t>b13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91" w:author="JML" w:date="2011-11-06T08:32:00Z"/>
                <w:rFonts w:cs="Times New Roman"/>
                <w:sz w:val="22"/>
              </w:rPr>
            </w:pPr>
            <w:ins w:id="992" w:author="JML" w:date="2011-11-06T08:32:00Z">
              <w:r w:rsidRPr="00BF29B7">
                <w:rPr>
                  <w:rFonts w:cs="Times New Roman"/>
                  <w:sz w:val="22"/>
                </w:rPr>
                <w:t>b14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93" w:author="JML" w:date="2011-11-06T08:32:00Z"/>
                <w:rFonts w:cs="Times New Roman"/>
                <w:sz w:val="22"/>
              </w:rPr>
            </w:pPr>
            <w:ins w:id="994" w:author="JML" w:date="2011-11-06T08:32:00Z">
              <w:r w:rsidRPr="00BF29B7">
                <w:rPr>
                  <w:rFonts w:cs="Times New Roman"/>
                  <w:sz w:val="22"/>
                </w:rPr>
                <w:t>b15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95" w:author="JML" w:date="2011-11-06T08:32:00Z"/>
                <w:rFonts w:cs="Times New Roman"/>
                <w:sz w:val="22"/>
              </w:rPr>
            </w:pPr>
            <w:ins w:id="996" w:author="JML" w:date="2011-11-06T08:32:00Z">
              <w:r w:rsidRPr="00BF29B7">
                <w:rPr>
                  <w:rFonts w:cs="Times New Roman"/>
                  <w:sz w:val="22"/>
                </w:rPr>
                <w:t>b16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97" w:author="JML" w:date="2011-11-06T08:32:00Z"/>
                <w:rFonts w:cs="Times New Roman"/>
                <w:sz w:val="22"/>
              </w:rPr>
            </w:pPr>
            <w:ins w:id="998" w:author="JML" w:date="2011-11-06T08:32:00Z">
              <w:r w:rsidRPr="00BF29B7">
                <w:rPr>
                  <w:rFonts w:cs="Times New Roman"/>
                  <w:sz w:val="22"/>
                </w:rPr>
                <w:t>b17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999" w:author="JML" w:date="2011-11-06T08:32:00Z"/>
                <w:rFonts w:cs="Times New Roman"/>
                <w:sz w:val="22"/>
              </w:rPr>
            </w:pPr>
            <w:ins w:id="1000" w:author="JML" w:date="2011-11-06T08:32:00Z">
              <w:r w:rsidRPr="00BF29B7">
                <w:rPr>
                  <w:rFonts w:cs="Times New Roman"/>
                  <w:sz w:val="22"/>
                </w:rPr>
                <w:t>b18</w:t>
              </w:r>
            </w:ins>
          </w:p>
        </w:tc>
      </w:tr>
    </w:tbl>
    <w:p w:rsidR="00587425" w:rsidRDefault="00587425" w:rsidP="00587425">
      <w:pPr>
        <w:spacing w:line="240" w:lineRule="auto"/>
        <w:rPr>
          <w:ins w:id="1001" w:author="JML" w:date="2011-11-06T08:32:00Z"/>
          <w:rFonts w:cs="Times New Roman"/>
        </w:rPr>
      </w:pPr>
    </w:p>
    <w:p w:rsidR="00587425" w:rsidRDefault="00587425" w:rsidP="00587425">
      <w:pPr>
        <w:spacing w:line="240" w:lineRule="auto"/>
        <w:rPr>
          <w:ins w:id="1002" w:author="JML" w:date="2011-11-06T08:32:00Z"/>
          <w:rFonts w:cs="Times New Roman"/>
          <w:i/>
        </w:rPr>
      </w:pPr>
      <w:ins w:id="1003" w:author="JML" w:date="2011-11-06T08:32:00Z">
        <w:r w:rsidRPr="00DD7C13">
          <w:rPr>
            <w:rFonts w:cs="Times New Roman"/>
            <w:i/>
          </w:rPr>
          <w:t xml:space="preserve">Bảng Tableu sau khi biến đổi: (Áp dụng PTH: B </w:t>
        </w:r>
        <w:r w:rsidRPr="00DD7C13">
          <w:rPr>
            <w:rFonts w:cs="Times New Roman"/>
            <w:i/>
          </w:rPr>
          <w:sym w:font="Wingdings" w:char="F0E0"/>
        </w:r>
        <w:r w:rsidRPr="00DD7C13">
          <w:rPr>
            <w:rFonts w:cs="Times New Roman"/>
            <w:i/>
          </w:rPr>
          <w:t xml:space="preserve"> </w:t>
        </w:r>
        <w:proofErr w:type="gramStart"/>
        <w:r w:rsidRPr="00DD7C13">
          <w:rPr>
            <w:rFonts w:cs="Times New Roman"/>
            <w:i/>
          </w:rPr>
          <w:t>EF )</w:t>
        </w:r>
        <w:proofErr w:type="gramEnd"/>
      </w:ins>
    </w:p>
    <w:tbl>
      <w:tblPr>
        <w:tblStyle w:val="TableGrid"/>
        <w:tblW w:w="12089" w:type="dxa"/>
        <w:tblInd w:w="-1357" w:type="dxa"/>
        <w:tblLayout w:type="fixed"/>
        <w:tblLook w:val="04A0" w:firstRow="1" w:lastRow="0" w:firstColumn="1" w:lastColumn="0" w:noHBand="0" w:noVBand="1"/>
      </w:tblPr>
      <w:tblGrid>
        <w:gridCol w:w="360"/>
        <w:gridCol w:w="738"/>
        <w:gridCol w:w="611"/>
        <w:gridCol w:w="510"/>
        <w:gridCol w:w="510"/>
        <w:gridCol w:w="510"/>
        <w:gridCol w:w="510"/>
        <w:gridCol w:w="510"/>
        <w:gridCol w:w="510"/>
        <w:gridCol w:w="510"/>
        <w:gridCol w:w="51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587425" w:rsidRPr="00BF29B7" w:rsidTr="00BF29B7">
        <w:trPr>
          <w:ins w:id="1004" w:author="JML" w:date="2011-11-06T08:32:00Z"/>
        </w:trPr>
        <w:tc>
          <w:tcPr>
            <w:tcW w:w="360" w:type="dxa"/>
          </w:tcPr>
          <w:p w:rsidR="00587425" w:rsidRPr="00BF29B7" w:rsidRDefault="00587425" w:rsidP="00BF29B7">
            <w:pPr>
              <w:rPr>
                <w:ins w:id="1005" w:author="JML" w:date="2011-11-06T08:32:00Z"/>
                <w:rFonts w:cs="Times New Roman"/>
                <w:sz w:val="22"/>
              </w:rPr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1006" w:author="JML" w:date="2011-11-06T08:32:00Z"/>
                <w:rFonts w:cs="Times New Roman"/>
                <w:sz w:val="22"/>
              </w:rPr>
            </w:pPr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1007" w:author="JML" w:date="2011-11-06T08:32:00Z"/>
                <w:rFonts w:cs="Times New Roman"/>
                <w:sz w:val="22"/>
              </w:rPr>
            </w:pPr>
            <w:ins w:id="1008" w:author="JML" w:date="2011-11-06T08:32:00Z">
              <w:r w:rsidRPr="00BF29B7">
                <w:rPr>
                  <w:rFonts w:cs="Times New Roman"/>
                  <w:sz w:val="22"/>
                </w:rPr>
                <w:t>A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09" w:author="JML" w:date="2011-11-06T08:32:00Z"/>
                <w:rFonts w:cs="Times New Roman"/>
                <w:sz w:val="22"/>
              </w:rPr>
            </w:pPr>
            <w:ins w:id="1010" w:author="JML" w:date="2011-11-06T08:32:00Z">
              <w:r w:rsidRPr="00BF29B7">
                <w:rPr>
                  <w:rFonts w:cs="Times New Roman"/>
                  <w:sz w:val="22"/>
                </w:rPr>
                <w:t>B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11" w:author="JML" w:date="2011-11-06T08:32:00Z"/>
                <w:rFonts w:cs="Times New Roman"/>
                <w:sz w:val="22"/>
              </w:rPr>
            </w:pPr>
            <w:ins w:id="1012" w:author="JML" w:date="2011-11-06T08:32:00Z">
              <w:r w:rsidRPr="00BF29B7">
                <w:rPr>
                  <w:rFonts w:cs="Times New Roman"/>
                  <w:sz w:val="22"/>
                </w:rPr>
                <w:t>C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13" w:author="JML" w:date="2011-11-06T08:32:00Z"/>
                <w:rFonts w:cs="Times New Roman"/>
                <w:sz w:val="22"/>
              </w:rPr>
            </w:pPr>
            <w:ins w:id="1014" w:author="JML" w:date="2011-11-06T08:32:00Z">
              <w:r w:rsidRPr="00BF29B7">
                <w:rPr>
                  <w:rFonts w:cs="Times New Roman"/>
                  <w:sz w:val="22"/>
                </w:rPr>
                <w:t>D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15" w:author="JML" w:date="2011-11-06T08:32:00Z"/>
                <w:rFonts w:cs="Times New Roman"/>
                <w:sz w:val="22"/>
              </w:rPr>
            </w:pPr>
            <w:ins w:id="1016" w:author="JML" w:date="2011-11-06T08:32:00Z">
              <w:r w:rsidRPr="00BF29B7">
                <w:rPr>
                  <w:rFonts w:cs="Times New Roman"/>
                  <w:sz w:val="22"/>
                </w:rPr>
                <w:t>E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17" w:author="JML" w:date="2011-11-06T08:32:00Z"/>
                <w:rFonts w:cs="Times New Roman"/>
                <w:sz w:val="22"/>
              </w:rPr>
            </w:pPr>
            <w:ins w:id="1018" w:author="JML" w:date="2011-11-06T08:32:00Z">
              <w:r w:rsidRPr="00BF29B7">
                <w:rPr>
                  <w:rFonts w:cs="Times New Roman"/>
                  <w:sz w:val="22"/>
                </w:rPr>
                <w:t>F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19" w:author="JML" w:date="2011-11-06T08:32:00Z"/>
                <w:rFonts w:cs="Times New Roman"/>
                <w:sz w:val="22"/>
              </w:rPr>
            </w:pPr>
            <w:ins w:id="1020" w:author="JML" w:date="2011-11-06T08:32:00Z">
              <w:r w:rsidRPr="00BF29B7">
                <w:rPr>
                  <w:rFonts w:cs="Times New Roman"/>
                  <w:sz w:val="22"/>
                </w:rPr>
                <w:t>G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21" w:author="JML" w:date="2011-11-06T08:32:00Z"/>
                <w:rFonts w:cs="Times New Roman"/>
                <w:sz w:val="22"/>
              </w:rPr>
            </w:pPr>
            <w:ins w:id="1022" w:author="JML" w:date="2011-11-06T08:32:00Z">
              <w:r w:rsidRPr="00BF29B7">
                <w:rPr>
                  <w:rFonts w:cs="Times New Roman"/>
                  <w:sz w:val="22"/>
                </w:rPr>
                <w:t>H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23" w:author="JML" w:date="2011-11-06T08:32:00Z"/>
                <w:rFonts w:cs="Times New Roman"/>
                <w:sz w:val="22"/>
              </w:rPr>
            </w:pPr>
            <w:ins w:id="1024" w:author="JML" w:date="2011-11-06T08:32:00Z">
              <w:r w:rsidRPr="00BF29B7">
                <w:rPr>
                  <w:rFonts w:cs="Times New Roman"/>
                  <w:sz w:val="22"/>
                </w:rPr>
                <w:t>I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25" w:author="JML" w:date="2011-11-06T08:32:00Z"/>
                <w:rFonts w:cs="Times New Roman"/>
                <w:sz w:val="22"/>
              </w:rPr>
            </w:pPr>
            <w:ins w:id="1026" w:author="JML" w:date="2011-11-06T08:32:00Z">
              <w:r w:rsidRPr="00BF29B7">
                <w:rPr>
                  <w:rFonts w:cs="Times New Roman"/>
                  <w:sz w:val="22"/>
                </w:rPr>
                <w:t>J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27" w:author="JML" w:date="2011-11-06T08:32:00Z"/>
                <w:rFonts w:cs="Times New Roman"/>
                <w:sz w:val="22"/>
              </w:rPr>
            </w:pPr>
            <w:ins w:id="1028" w:author="JML" w:date="2011-11-06T08:32:00Z">
              <w:r w:rsidRPr="00BF29B7">
                <w:rPr>
                  <w:rFonts w:cs="Times New Roman"/>
                  <w:sz w:val="22"/>
                </w:rPr>
                <w:t>K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29" w:author="JML" w:date="2011-11-06T08:32:00Z"/>
                <w:rFonts w:cs="Times New Roman"/>
                <w:sz w:val="22"/>
              </w:rPr>
            </w:pPr>
            <w:ins w:id="1030" w:author="JML" w:date="2011-11-06T08:32:00Z">
              <w:r w:rsidRPr="00BF29B7">
                <w:rPr>
                  <w:rFonts w:cs="Times New Roman"/>
                  <w:sz w:val="22"/>
                </w:rPr>
                <w:t>L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31" w:author="JML" w:date="2011-11-06T08:32:00Z"/>
                <w:rFonts w:cs="Times New Roman"/>
                <w:sz w:val="22"/>
              </w:rPr>
            </w:pPr>
            <w:ins w:id="1032" w:author="JML" w:date="2011-11-06T08:32:00Z">
              <w:r w:rsidRPr="00BF29B7">
                <w:rPr>
                  <w:rFonts w:cs="Times New Roman"/>
                  <w:sz w:val="22"/>
                </w:rPr>
                <w:t>M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33" w:author="JML" w:date="2011-11-06T08:32:00Z"/>
                <w:rFonts w:cs="Times New Roman"/>
                <w:sz w:val="22"/>
              </w:rPr>
            </w:pPr>
            <w:ins w:id="1034" w:author="JML" w:date="2011-11-06T08:32:00Z">
              <w:r w:rsidRPr="00BF29B7">
                <w:rPr>
                  <w:rFonts w:cs="Times New Roman"/>
                  <w:sz w:val="22"/>
                </w:rPr>
                <w:t>N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35" w:author="JML" w:date="2011-11-06T08:32:00Z"/>
                <w:rFonts w:cs="Times New Roman"/>
                <w:sz w:val="22"/>
              </w:rPr>
            </w:pPr>
            <w:ins w:id="1036" w:author="JML" w:date="2011-11-06T08:32:00Z">
              <w:r w:rsidRPr="00BF29B7">
                <w:rPr>
                  <w:rFonts w:cs="Times New Roman"/>
                  <w:sz w:val="22"/>
                </w:rPr>
                <w:t>O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37" w:author="JML" w:date="2011-11-06T08:32:00Z"/>
                <w:rFonts w:cs="Times New Roman"/>
                <w:sz w:val="22"/>
              </w:rPr>
            </w:pPr>
            <w:ins w:id="1038" w:author="JML" w:date="2011-11-06T08:32:00Z">
              <w:r w:rsidRPr="00BF29B7">
                <w:rPr>
                  <w:rFonts w:cs="Times New Roman"/>
                  <w:sz w:val="22"/>
                </w:rPr>
                <w:t>P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39" w:author="JML" w:date="2011-11-06T08:32:00Z"/>
                <w:rFonts w:cs="Times New Roman"/>
                <w:sz w:val="22"/>
              </w:rPr>
            </w:pPr>
            <w:ins w:id="1040" w:author="JML" w:date="2011-11-06T08:32:00Z">
              <w:r w:rsidRPr="00BF29B7">
                <w:rPr>
                  <w:rFonts w:cs="Times New Roman"/>
                  <w:sz w:val="22"/>
                </w:rPr>
                <w:t>Q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41" w:author="JML" w:date="2011-11-06T08:32:00Z"/>
                <w:rFonts w:cs="Times New Roman"/>
                <w:sz w:val="22"/>
              </w:rPr>
            </w:pPr>
            <w:ins w:id="1042" w:author="JML" w:date="2011-11-06T08:32:00Z">
              <w:r w:rsidRPr="00BF29B7">
                <w:rPr>
                  <w:rFonts w:cs="Times New Roman"/>
                  <w:sz w:val="22"/>
                </w:rPr>
                <w:t>R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43" w:author="JML" w:date="2011-11-06T08:32:00Z"/>
                <w:rFonts w:cs="Times New Roman"/>
                <w:sz w:val="22"/>
              </w:rPr>
            </w:pPr>
            <w:ins w:id="1044" w:author="JML" w:date="2011-11-06T08:32:00Z">
              <w:r w:rsidRPr="00BF29B7">
                <w:rPr>
                  <w:rFonts w:cs="Times New Roman"/>
                  <w:sz w:val="22"/>
                </w:rPr>
                <w:t>S</w:t>
              </w:r>
            </w:ins>
          </w:p>
        </w:tc>
      </w:tr>
      <w:tr w:rsidR="00587425" w:rsidRPr="00BF29B7" w:rsidTr="00BF29B7">
        <w:trPr>
          <w:ins w:id="1045" w:author="JML" w:date="2011-11-06T08:32:00Z"/>
        </w:trPr>
        <w:tc>
          <w:tcPr>
            <w:tcW w:w="360" w:type="dxa"/>
          </w:tcPr>
          <w:p w:rsidR="00587425" w:rsidRPr="00BF29B7" w:rsidRDefault="00587425" w:rsidP="00587425">
            <w:pPr>
              <w:pStyle w:val="ListParagraph"/>
              <w:numPr>
                <w:ilvl w:val="0"/>
                <w:numId w:val="27"/>
              </w:numPr>
              <w:rPr>
                <w:ins w:id="1046" w:author="JML" w:date="2011-11-06T08:32:00Z"/>
                <w:rFonts w:cs="Times New Roman"/>
                <w:sz w:val="22"/>
              </w:rPr>
              <w:pPrChange w:id="1047" w:author="JML" w:date="2011-11-06T08:32:00Z">
                <w:pPr>
                  <w:pStyle w:val="ListParagraph"/>
                  <w:numPr>
                    <w:numId w:val="25"/>
                  </w:numPr>
                  <w:ind w:left="594" w:hanging="504"/>
                </w:pPr>
              </w:pPrChange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1048" w:author="JML" w:date="2011-11-06T08:32:00Z"/>
                <w:rFonts w:cs="Times New Roman"/>
                <w:sz w:val="22"/>
              </w:rPr>
            </w:pPr>
            <w:ins w:id="1049" w:author="JML" w:date="2011-11-06T08:32:00Z">
              <w:r w:rsidRPr="00BF29B7">
                <w:rPr>
                  <w:rFonts w:cs="Times New Roman"/>
                  <w:sz w:val="22"/>
                </w:rPr>
                <w:t>Q31</w:t>
              </w:r>
            </w:ins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1050" w:author="JML" w:date="2011-11-06T08:32:00Z"/>
                <w:rFonts w:cs="Times New Roman"/>
                <w:sz w:val="22"/>
              </w:rPr>
            </w:pPr>
            <w:ins w:id="1051" w:author="JML" w:date="2011-11-06T08:32:00Z">
              <w:r w:rsidRPr="00BF29B7">
                <w:rPr>
                  <w:rFonts w:cs="Times New Roman"/>
                  <w:sz w:val="22"/>
                </w:rPr>
                <w:t>a1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52" w:author="JML" w:date="2011-11-06T08:32:00Z"/>
                <w:rFonts w:cs="Times New Roman"/>
                <w:sz w:val="22"/>
              </w:rPr>
            </w:pPr>
            <w:ins w:id="1053" w:author="JML" w:date="2011-11-06T08:32:00Z">
              <w:r w:rsidRPr="00BF29B7">
                <w:rPr>
                  <w:rFonts w:cs="Times New Roman"/>
                  <w:sz w:val="22"/>
                </w:rPr>
                <w:t>a2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54" w:author="JML" w:date="2011-11-06T08:32:00Z"/>
                <w:rFonts w:cs="Times New Roman"/>
                <w:sz w:val="22"/>
              </w:rPr>
            </w:pPr>
            <w:ins w:id="1055" w:author="JML" w:date="2011-11-06T08:32:00Z">
              <w:r w:rsidRPr="00BF29B7">
                <w:rPr>
                  <w:rFonts w:cs="Times New Roman"/>
                  <w:sz w:val="22"/>
                </w:rPr>
                <w:t>a3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56" w:author="JML" w:date="2011-11-06T08:32:00Z"/>
                <w:rFonts w:cs="Times New Roman"/>
                <w:sz w:val="22"/>
              </w:rPr>
            </w:pPr>
            <w:ins w:id="1057" w:author="JML" w:date="2011-11-06T08:32:00Z">
              <w:r w:rsidRPr="00BF29B7">
                <w:rPr>
                  <w:rFonts w:cs="Times New Roman"/>
                  <w:sz w:val="22"/>
                </w:rPr>
                <w:t>a4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58" w:author="JML" w:date="2011-11-06T08:32:00Z"/>
                <w:rFonts w:cs="Times New Roman"/>
                <w:color w:val="FF0000"/>
                <w:sz w:val="22"/>
              </w:rPr>
            </w:pPr>
            <w:ins w:id="1059" w:author="JML" w:date="2011-11-06T08:32:00Z">
              <w:r w:rsidRPr="00BF29B7">
                <w:rPr>
                  <w:rFonts w:cs="Times New Roman"/>
                  <w:color w:val="FF0000"/>
                  <w:sz w:val="22"/>
                </w:rPr>
                <w:t>a5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60" w:author="JML" w:date="2011-11-06T08:32:00Z"/>
                <w:rFonts w:cs="Times New Roman"/>
                <w:color w:val="FF0000"/>
                <w:sz w:val="22"/>
              </w:rPr>
            </w:pPr>
            <w:ins w:id="1061" w:author="JML" w:date="2011-11-06T08:32:00Z">
              <w:r w:rsidRPr="00BF29B7">
                <w:rPr>
                  <w:rFonts w:cs="Times New Roman"/>
                  <w:color w:val="FF0000"/>
                  <w:sz w:val="22"/>
                </w:rPr>
                <w:t>a6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62" w:author="JML" w:date="2011-11-06T08:32:00Z"/>
                <w:rFonts w:cs="Times New Roman"/>
                <w:sz w:val="22"/>
              </w:rPr>
            </w:pPr>
            <w:ins w:id="1063" w:author="JML" w:date="2011-11-06T08:32:00Z">
              <w:r w:rsidRPr="00BF29B7">
                <w:rPr>
                  <w:rFonts w:cs="Times New Roman"/>
                  <w:sz w:val="22"/>
                </w:rPr>
                <w:t>a7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64" w:author="JML" w:date="2011-11-06T08:32:00Z"/>
                <w:rFonts w:cs="Times New Roman"/>
                <w:sz w:val="22"/>
              </w:rPr>
            </w:pPr>
            <w:ins w:id="1065" w:author="JML" w:date="2011-11-06T08:32:00Z">
              <w:r w:rsidRPr="00BF29B7">
                <w:rPr>
                  <w:rFonts w:cs="Times New Roman"/>
                  <w:sz w:val="22"/>
                </w:rPr>
                <w:t>a8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66" w:author="JML" w:date="2011-11-06T08:32:00Z"/>
                <w:rFonts w:cs="Times New Roman"/>
                <w:sz w:val="22"/>
              </w:rPr>
            </w:pPr>
            <w:ins w:id="1067" w:author="JML" w:date="2011-11-06T08:32:00Z">
              <w:r w:rsidRPr="00BF29B7">
                <w:rPr>
                  <w:rFonts w:cs="Times New Roman"/>
                  <w:sz w:val="22"/>
                </w:rPr>
                <w:t>a9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68" w:author="JML" w:date="2011-11-06T08:32:00Z"/>
                <w:rFonts w:cs="Times New Roman"/>
                <w:sz w:val="22"/>
              </w:rPr>
            </w:pPr>
            <w:ins w:id="1069" w:author="JML" w:date="2011-11-06T08:32:00Z">
              <w:r w:rsidRPr="00BF29B7">
                <w:rPr>
                  <w:rFonts w:cs="Times New Roman"/>
                  <w:sz w:val="22"/>
                </w:rPr>
                <w:t>a10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70" w:author="JML" w:date="2011-11-06T08:32:00Z"/>
                <w:rFonts w:cs="Times New Roman"/>
                <w:sz w:val="22"/>
              </w:rPr>
            </w:pPr>
            <w:ins w:id="1071" w:author="JML" w:date="2011-11-06T08:32:00Z">
              <w:r w:rsidRPr="00BF29B7">
                <w:rPr>
                  <w:rFonts w:cs="Times New Roman"/>
                  <w:sz w:val="22"/>
                </w:rPr>
                <w:t>a11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72" w:author="JML" w:date="2011-11-06T08:32:00Z"/>
                <w:rFonts w:cs="Times New Roman"/>
                <w:sz w:val="22"/>
              </w:rPr>
            </w:pPr>
            <w:ins w:id="1073" w:author="JML" w:date="2011-11-06T08:32:00Z">
              <w:r w:rsidRPr="00BF29B7">
                <w:rPr>
                  <w:rFonts w:cs="Times New Roman"/>
                  <w:sz w:val="22"/>
                </w:rPr>
                <w:t>a12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74" w:author="JML" w:date="2011-11-06T08:32:00Z"/>
                <w:rFonts w:cs="Times New Roman"/>
                <w:sz w:val="22"/>
              </w:rPr>
            </w:pPr>
            <w:ins w:id="1075" w:author="JML" w:date="2011-11-06T08:32:00Z">
              <w:r w:rsidRPr="00BF29B7">
                <w:rPr>
                  <w:rFonts w:cs="Times New Roman"/>
                  <w:sz w:val="22"/>
                </w:rPr>
                <w:t>a13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76" w:author="JML" w:date="2011-11-06T08:32:00Z"/>
                <w:rFonts w:cs="Times New Roman"/>
                <w:sz w:val="22"/>
              </w:rPr>
            </w:pPr>
            <w:ins w:id="1077" w:author="JML" w:date="2011-11-06T08:32:00Z">
              <w:r w:rsidRPr="00BF29B7">
                <w:rPr>
                  <w:rFonts w:cs="Times New Roman"/>
                  <w:sz w:val="22"/>
                </w:rPr>
                <w:t>a14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78" w:author="JML" w:date="2011-11-06T08:32:00Z"/>
                <w:rFonts w:cs="Times New Roman"/>
                <w:sz w:val="22"/>
              </w:rPr>
            </w:pPr>
            <w:ins w:id="1079" w:author="JML" w:date="2011-11-06T08:32:00Z">
              <w:r w:rsidRPr="00BF29B7">
                <w:rPr>
                  <w:rFonts w:cs="Times New Roman"/>
                  <w:sz w:val="22"/>
                </w:rPr>
                <w:t>a15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80" w:author="JML" w:date="2011-11-06T08:32:00Z"/>
                <w:rFonts w:cs="Times New Roman"/>
                <w:sz w:val="22"/>
              </w:rPr>
            </w:pPr>
            <w:ins w:id="1081" w:author="JML" w:date="2011-11-06T08:32:00Z">
              <w:r w:rsidRPr="00BF29B7">
                <w:rPr>
                  <w:rFonts w:cs="Times New Roman"/>
                  <w:sz w:val="22"/>
                </w:rPr>
                <w:t>a16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82" w:author="JML" w:date="2011-11-06T08:32:00Z"/>
                <w:rFonts w:cs="Times New Roman"/>
                <w:sz w:val="22"/>
              </w:rPr>
            </w:pPr>
            <w:ins w:id="1083" w:author="JML" w:date="2011-11-06T08:32:00Z">
              <w:r w:rsidRPr="00BF29B7">
                <w:rPr>
                  <w:rFonts w:cs="Times New Roman"/>
                  <w:sz w:val="22"/>
                </w:rPr>
                <w:t>a17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84" w:author="JML" w:date="2011-11-06T08:32:00Z"/>
                <w:rFonts w:cs="Times New Roman"/>
                <w:sz w:val="22"/>
              </w:rPr>
            </w:pPr>
            <w:ins w:id="1085" w:author="JML" w:date="2011-11-06T08:32:00Z">
              <w:r w:rsidRPr="00BF29B7">
                <w:rPr>
                  <w:rFonts w:cs="Times New Roman"/>
                  <w:sz w:val="22"/>
                </w:rPr>
                <w:t>a18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086" w:author="JML" w:date="2011-11-06T08:32:00Z"/>
                <w:rFonts w:cs="Times New Roman"/>
                <w:sz w:val="22"/>
              </w:rPr>
            </w:pPr>
            <w:ins w:id="1087" w:author="JML" w:date="2011-11-06T08:32:00Z">
              <w:r w:rsidRPr="00BF29B7">
                <w:rPr>
                  <w:rFonts w:cs="Times New Roman"/>
                  <w:sz w:val="22"/>
                </w:rPr>
                <w:t>a19</w:t>
              </w:r>
            </w:ins>
          </w:p>
        </w:tc>
      </w:tr>
      <w:tr w:rsidR="00587425" w:rsidRPr="00BF29B7" w:rsidTr="00BF29B7">
        <w:trPr>
          <w:ins w:id="1088" w:author="JML" w:date="2011-11-06T08:32:00Z"/>
        </w:trPr>
        <w:tc>
          <w:tcPr>
            <w:tcW w:w="360" w:type="dxa"/>
          </w:tcPr>
          <w:p w:rsidR="00587425" w:rsidRPr="00BF29B7" w:rsidRDefault="00587425" w:rsidP="00587425">
            <w:pPr>
              <w:pStyle w:val="ListParagraph"/>
              <w:numPr>
                <w:ilvl w:val="0"/>
                <w:numId w:val="27"/>
              </w:numPr>
              <w:rPr>
                <w:ins w:id="1089" w:author="JML" w:date="2011-11-06T08:32:00Z"/>
                <w:rFonts w:cs="Times New Roman"/>
                <w:sz w:val="22"/>
              </w:rPr>
              <w:pPrChange w:id="1090" w:author="JML" w:date="2011-11-06T08:32:00Z">
                <w:pPr>
                  <w:pStyle w:val="ListParagraph"/>
                  <w:numPr>
                    <w:numId w:val="25"/>
                  </w:numPr>
                  <w:ind w:left="594" w:hanging="504"/>
                </w:pPr>
              </w:pPrChange>
            </w:pPr>
          </w:p>
        </w:tc>
        <w:tc>
          <w:tcPr>
            <w:tcW w:w="738" w:type="dxa"/>
          </w:tcPr>
          <w:p w:rsidR="00587425" w:rsidRPr="00BF29B7" w:rsidRDefault="00587425" w:rsidP="00BF29B7">
            <w:pPr>
              <w:rPr>
                <w:ins w:id="1091" w:author="JML" w:date="2011-11-06T08:32:00Z"/>
                <w:rFonts w:cs="Times New Roman"/>
                <w:sz w:val="22"/>
              </w:rPr>
            </w:pPr>
            <w:ins w:id="1092" w:author="JML" w:date="2011-11-06T08:32:00Z">
              <w:r w:rsidRPr="00BF29B7">
                <w:rPr>
                  <w:rFonts w:cs="Times New Roman"/>
                  <w:sz w:val="22"/>
                </w:rPr>
                <w:t>Q32</w:t>
              </w:r>
            </w:ins>
          </w:p>
        </w:tc>
        <w:tc>
          <w:tcPr>
            <w:tcW w:w="611" w:type="dxa"/>
          </w:tcPr>
          <w:p w:rsidR="00587425" w:rsidRPr="00BF29B7" w:rsidRDefault="00587425" w:rsidP="00BF29B7">
            <w:pPr>
              <w:rPr>
                <w:ins w:id="1093" w:author="JML" w:date="2011-11-06T08:32:00Z"/>
                <w:rFonts w:cs="Times New Roman"/>
                <w:sz w:val="22"/>
              </w:rPr>
            </w:pPr>
            <w:ins w:id="1094" w:author="JML" w:date="2011-11-06T08:32:00Z">
              <w:r w:rsidRPr="00BF29B7">
                <w:rPr>
                  <w:rFonts w:cs="Times New Roman"/>
                  <w:sz w:val="22"/>
                </w:rPr>
                <w:t>b3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95" w:author="JML" w:date="2011-11-06T08:32:00Z"/>
                <w:rFonts w:cs="Times New Roman"/>
                <w:sz w:val="22"/>
              </w:rPr>
            </w:pPr>
            <w:ins w:id="1096" w:author="JML" w:date="2011-11-06T08:32:00Z">
              <w:r w:rsidRPr="00BF29B7">
                <w:rPr>
                  <w:rFonts w:cs="Times New Roman"/>
                  <w:sz w:val="22"/>
                </w:rPr>
                <w:t>a2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97" w:author="JML" w:date="2011-11-06T08:32:00Z"/>
                <w:rFonts w:cs="Times New Roman"/>
                <w:sz w:val="22"/>
              </w:rPr>
            </w:pPr>
            <w:ins w:id="1098" w:author="JML" w:date="2011-11-06T08:32:00Z">
              <w:r w:rsidRPr="00BF29B7">
                <w:rPr>
                  <w:rFonts w:cs="Times New Roman"/>
                  <w:sz w:val="22"/>
                </w:rPr>
                <w:t>b4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099" w:author="JML" w:date="2011-11-06T08:32:00Z"/>
                <w:rFonts w:cs="Times New Roman"/>
                <w:sz w:val="22"/>
              </w:rPr>
            </w:pPr>
            <w:ins w:id="1100" w:author="JML" w:date="2011-11-06T08:32:00Z">
              <w:r w:rsidRPr="00BF29B7">
                <w:rPr>
                  <w:rFonts w:cs="Times New Roman"/>
                  <w:sz w:val="22"/>
                </w:rPr>
                <w:t>b5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101" w:author="JML" w:date="2011-11-06T08:32:00Z"/>
                <w:rFonts w:cs="Times New Roman"/>
                <w:sz w:val="22"/>
              </w:rPr>
            </w:pPr>
            <w:ins w:id="1102" w:author="JML" w:date="2011-11-06T08:32:00Z">
              <w:r w:rsidRPr="00BF29B7">
                <w:rPr>
                  <w:rFonts w:cs="Times New Roman"/>
                  <w:sz w:val="22"/>
                </w:rPr>
                <w:t>a5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103" w:author="JML" w:date="2011-11-06T08:32:00Z"/>
                <w:rFonts w:cs="Times New Roman"/>
                <w:sz w:val="22"/>
              </w:rPr>
            </w:pPr>
            <w:ins w:id="1104" w:author="JML" w:date="2011-11-06T08:32:00Z">
              <w:r w:rsidRPr="00BF29B7">
                <w:rPr>
                  <w:rFonts w:cs="Times New Roman"/>
                  <w:sz w:val="22"/>
                </w:rPr>
                <w:t>a6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105" w:author="JML" w:date="2011-11-06T08:32:00Z"/>
                <w:rFonts w:cs="Times New Roman"/>
                <w:sz w:val="22"/>
              </w:rPr>
            </w:pPr>
            <w:ins w:id="1106" w:author="JML" w:date="2011-11-06T08:32:00Z">
              <w:r w:rsidRPr="00BF29B7">
                <w:rPr>
                  <w:rFonts w:cs="Times New Roman"/>
                  <w:sz w:val="22"/>
                </w:rPr>
                <w:t>b6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107" w:author="JML" w:date="2011-11-06T08:32:00Z"/>
                <w:rFonts w:cs="Times New Roman"/>
                <w:sz w:val="22"/>
              </w:rPr>
            </w:pPr>
            <w:ins w:id="1108" w:author="JML" w:date="2011-11-06T08:32:00Z">
              <w:r w:rsidRPr="00BF29B7">
                <w:rPr>
                  <w:rFonts w:cs="Times New Roman"/>
                  <w:sz w:val="22"/>
                </w:rPr>
                <w:t>b7</w:t>
              </w:r>
            </w:ins>
          </w:p>
        </w:tc>
        <w:tc>
          <w:tcPr>
            <w:tcW w:w="510" w:type="dxa"/>
          </w:tcPr>
          <w:p w:rsidR="00587425" w:rsidRPr="00BF29B7" w:rsidRDefault="00587425" w:rsidP="00BF29B7">
            <w:pPr>
              <w:rPr>
                <w:ins w:id="1109" w:author="JML" w:date="2011-11-06T08:32:00Z"/>
                <w:rFonts w:cs="Times New Roman"/>
                <w:sz w:val="22"/>
              </w:rPr>
            </w:pPr>
            <w:ins w:id="1110" w:author="JML" w:date="2011-11-06T08:32:00Z">
              <w:r w:rsidRPr="00BF29B7">
                <w:rPr>
                  <w:rFonts w:cs="Times New Roman"/>
                  <w:sz w:val="22"/>
                </w:rPr>
                <w:t>b8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11" w:author="JML" w:date="2011-11-06T08:32:00Z"/>
                <w:rFonts w:cs="Times New Roman"/>
                <w:sz w:val="22"/>
              </w:rPr>
            </w:pPr>
            <w:ins w:id="1112" w:author="JML" w:date="2011-11-06T08:32:00Z">
              <w:r w:rsidRPr="00BF29B7">
                <w:rPr>
                  <w:rFonts w:cs="Times New Roman"/>
                  <w:sz w:val="22"/>
                </w:rPr>
                <w:t>b9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13" w:author="JML" w:date="2011-11-06T08:32:00Z"/>
                <w:rFonts w:cs="Times New Roman"/>
                <w:sz w:val="22"/>
              </w:rPr>
            </w:pPr>
            <w:ins w:id="1114" w:author="JML" w:date="2011-11-06T08:32:00Z">
              <w:r w:rsidRPr="00BF29B7">
                <w:rPr>
                  <w:rFonts w:cs="Times New Roman"/>
                  <w:sz w:val="22"/>
                </w:rPr>
                <w:t>b10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15" w:author="JML" w:date="2011-11-06T08:32:00Z"/>
                <w:rFonts w:cs="Times New Roman"/>
                <w:sz w:val="22"/>
              </w:rPr>
            </w:pPr>
            <w:ins w:id="1116" w:author="JML" w:date="2011-11-06T08:32:00Z">
              <w:r w:rsidRPr="00BF29B7">
                <w:rPr>
                  <w:rFonts w:cs="Times New Roman"/>
                  <w:sz w:val="22"/>
                </w:rPr>
                <w:t>b11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17" w:author="JML" w:date="2011-11-06T08:32:00Z"/>
                <w:rFonts w:cs="Times New Roman"/>
                <w:sz w:val="22"/>
              </w:rPr>
            </w:pPr>
            <w:ins w:id="1118" w:author="JML" w:date="2011-11-06T08:32:00Z">
              <w:r w:rsidRPr="00BF29B7">
                <w:rPr>
                  <w:rFonts w:cs="Times New Roman"/>
                  <w:sz w:val="22"/>
                </w:rPr>
                <w:t>b12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19" w:author="JML" w:date="2011-11-06T08:32:00Z"/>
                <w:rFonts w:cs="Times New Roman"/>
                <w:sz w:val="22"/>
              </w:rPr>
            </w:pPr>
            <w:ins w:id="1120" w:author="JML" w:date="2011-11-06T08:32:00Z">
              <w:r w:rsidRPr="00BF29B7">
                <w:rPr>
                  <w:rFonts w:cs="Times New Roman"/>
                  <w:sz w:val="22"/>
                </w:rPr>
                <w:t>b13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21" w:author="JML" w:date="2011-11-06T08:32:00Z"/>
                <w:rFonts w:cs="Times New Roman"/>
                <w:sz w:val="22"/>
              </w:rPr>
            </w:pPr>
            <w:ins w:id="1122" w:author="JML" w:date="2011-11-06T08:32:00Z">
              <w:r w:rsidRPr="00BF29B7">
                <w:rPr>
                  <w:rFonts w:cs="Times New Roman"/>
                  <w:sz w:val="22"/>
                </w:rPr>
                <w:t>b14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23" w:author="JML" w:date="2011-11-06T08:32:00Z"/>
                <w:rFonts w:cs="Times New Roman"/>
                <w:sz w:val="22"/>
              </w:rPr>
            </w:pPr>
            <w:ins w:id="1124" w:author="JML" w:date="2011-11-06T08:32:00Z">
              <w:r w:rsidRPr="00BF29B7">
                <w:rPr>
                  <w:rFonts w:cs="Times New Roman"/>
                  <w:sz w:val="22"/>
                </w:rPr>
                <w:t>b15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25" w:author="JML" w:date="2011-11-06T08:32:00Z"/>
                <w:rFonts w:cs="Times New Roman"/>
                <w:sz w:val="22"/>
              </w:rPr>
            </w:pPr>
            <w:ins w:id="1126" w:author="JML" w:date="2011-11-06T08:32:00Z">
              <w:r w:rsidRPr="00BF29B7">
                <w:rPr>
                  <w:rFonts w:cs="Times New Roman"/>
                  <w:sz w:val="22"/>
                </w:rPr>
                <w:t>b16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27" w:author="JML" w:date="2011-11-06T08:32:00Z"/>
                <w:rFonts w:cs="Times New Roman"/>
                <w:sz w:val="22"/>
              </w:rPr>
            </w:pPr>
            <w:ins w:id="1128" w:author="JML" w:date="2011-11-06T08:32:00Z">
              <w:r w:rsidRPr="00BF29B7">
                <w:rPr>
                  <w:rFonts w:cs="Times New Roman"/>
                  <w:sz w:val="22"/>
                </w:rPr>
                <w:t>b17</w:t>
              </w:r>
            </w:ins>
          </w:p>
        </w:tc>
        <w:tc>
          <w:tcPr>
            <w:tcW w:w="630" w:type="dxa"/>
          </w:tcPr>
          <w:p w:rsidR="00587425" w:rsidRPr="00BF29B7" w:rsidRDefault="00587425" w:rsidP="00BF29B7">
            <w:pPr>
              <w:rPr>
                <w:ins w:id="1129" w:author="JML" w:date="2011-11-06T08:32:00Z"/>
                <w:rFonts w:cs="Times New Roman"/>
                <w:sz w:val="22"/>
              </w:rPr>
            </w:pPr>
            <w:ins w:id="1130" w:author="JML" w:date="2011-11-06T08:32:00Z">
              <w:r w:rsidRPr="00BF29B7">
                <w:rPr>
                  <w:rFonts w:cs="Times New Roman"/>
                  <w:sz w:val="22"/>
                </w:rPr>
                <w:t>b18</w:t>
              </w:r>
            </w:ins>
          </w:p>
        </w:tc>
      </w:tr>
    </w:tbl>
    <w:p w:rsidR="00587425" w:rsidRPr="00DD7C13" w:rsidRDefault="00587425" w:rsidP="00587425">
      <w:pPr>
        <w:spacing w:line="240" w:lineRule="auto"/>
        <w:rPr>
          <w:ins w:id="1131" w:author="JML" w:date="2011-11-06T08:32:00Z"/>
          <w:rFonts w:cs="Times New Roman"/>
          <w:i/>
        </w:rPr>
      </w:pPr>
    </w:p>
    <w:p w:rsidR="00DD7C13" w:rsidDel="00587425" w:rsidRDefault="00DD7C13" w:rsidP="00DD7C13">
      <w:pPr>
        <w:spacing w:line="240" w:lineRule="auto"/>
        <w:rPr>
          <w:del w:id="1132" w:author="JML" w:date="2011-11-06T08:32:00Z"/>
          <w:rFonts w:cs="Times New Roman"/>
        </w:rPr>
      </w:pPr>
      <w:bookmarkStart w:id="1133" w:name="_GoBack"/>
      <w:bookmarkEnd w:id="1133"/>
    </w:p>
    <w:p w:rsidR="00587425" w:rsidRDefault="00587425" w:rsidP="00DD7C13">
      <w:pPr>
        <w:spacing w:line="240" w:lineRule="auto"/>
        <w:rPr>
          <w:ins w:id="1134" w:author="JML" w:date="2011-11-06T08:32:00Z"/>
          <w:rFonts w:cs="Times New Roman"/>
        </w:rPr>
      </w:pPr>
    </w:p>
    <w:p w:rsidR="00DD7C13" w:rsidRDefault="00DD7C13" w:rsidP="00DD7C13">
      <w:pPr>
        <w:spacing w:line="240" w:lineRule="auto"/>
        <w:rPr>
          <w:rFonts w:cs="Times New Roman"/>
        </w:rPr>
      </w:pPr>
      <w:r>
        <w:rPr>
          <w:rFonts w:cs="Times New Roman"/>
        </w:rPr>
        <w:t>Dòng 1 được lấp đầy bởi các giá trị aj do đó C’ bảo toàn thông tin</w:t>
      </w:r>
    </w:p>
    <w:p w:rsidR="00DD7C13" w:rsidRDefault="00DD7C13" w:rsidP="00DD7C13">
      <w:pPr>
        <w:pStyle w:val="ListParagraph"/>
        <w:numPr>
          <w:ilvl w:val="0"/>
          <w:numId w:val="11"/>
        </w:numPr>
        <w:spacing w:line="240" w:lineRule="auto"/>
        <w:rPr>
          <w:rFonts w:cs="Times New Roman"/>
        </w:rPr>
      </w:pPr>
      <w:r>
        <w:rPr>
          <w:rFonts w:cs="Times New Roman"/>
        </w:rPr>
        <w:t>Cấu trúc C’ bảo toàn trọn vẹn</w:t>
      </w:r>
    </w:p>
    <w:p w:rsidR="00DD7C13" w:rsidRDefault="00DD7C13" w:rsidP="00DD7C13">
      <w:pPr>
        <w:spacing w:line="240" w:lineRule="auto"/>
        <w:rPr>
          <w:rFonts w:cs="Times New Roman"/>
        </w:rPr>
      </w:pPr>
    </w:p>
    <w:p w:rsidR="00A0116E" w:rsidRPr="00DD7C13" w:rsidRDefault="00A0116E" w:rsidP="00DD7C13">
      <w:pPr>
        <w:spacing w:line="240" w:lineRule="auto"/>
        <w:rPr>
          <w:rFonts w:cs="Times New Roman"/>
        </w:rPr>
      </w:pPr>
    </w:p>
    <w:sectPr w:rsidR="00A0116E" w:rsidRPr="00DD7C13" w:rsidSect="00DD7C1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1421"/>
    <w:multiLevelType w:val="hybridMultilevel"/>
    <w:tmpl w:val="C6D2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4893"/>
    <w:multiLevelType w:val="hybridMultilevel"/>
    <w:tmpl w:val="FD5C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0701"/>
    <w:multiLevelType w:val="hybridMultilevel"/>
    <w:tmpl w:val="A7A84E1A"/>
    <w:lvl w:ilvl="0" w:tplc="DD021CA6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27EEE"/>
    <w:multiLevelType w:val="hybridMultilevel"/>
    <w:tmpl w:val="56428800"/>
    <w:lvl w:ilvl="0" w:tplc="DD021CA6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23F10"/>
    <w:multiLevelType w:val="hybridMultilevel"/>
    <w:tmpl w:val="F216DC04"/>
    <w:lvl w:ilvl="0" w:tplc="60E483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F2715"/>
    <w:multiLevelType w:val="hybridMultilevel"/>
    <w:tmpl w:val="79AC2C2C"/>
    <w:lvl w:ilvl="0" w:tplc="DB90AC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27B3A"/>
    <w:multiLevelType w:val="hybridMultilevel"/>
    <w:tmpl w:val="B9907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A11C9"/>
    <w:multiLevelType w:val="hybridMultilevel"/>
    <w:tmpl w:val="79AC2C2C"/>
    <w:lvl w:ilvl="0" w:tplc="DB90AC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C61FF"/>
    <w:multiLevelType w:val="hybridMultilevel"/>
    <w:tmpl w:val="56428800"/>
    <w:lvl w:ilvl="0" w:tplc="DD021CA6">
      <w:start w:val="1"/>
      <w:numFmt w:val="decimal"/>
      <w:lvlText w:val="%1."/>
      <w:lvlJc w:val="left"/>
      <w:pPr>
        <w:ind w:left="59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B5594"/>
    <w:multiLevelType w:val="hybridMultilevel"/>
    <w:tmpl w:val="BAFCD8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C5E5E"/>
    <w:multiLevelType w:val="hybridMultilevel"/>
    <w:tmpl w:val="4AE244E0"/>
    <w:lvl w:ilvl="0" w:tplc="C68C6418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F535D"/>
    <w:multiLevelType w:val="hybridMultilevel"/>
    <w:tmpl w:val="C722F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3A6ADF"/>
    <w:multiLevelType w:val="hybridMultilevel"/>
    <w:tmpl w:val="10BA17F4"/>
    <w:lvl w:ilvl="0" w:tplc="46AC9A7C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8A6463"/>
    <w:multiLevelType w:val="hybridMultilevel"/>
    <w:tmpl w:val="56428800"/>
    <w:lvl w:ilvl="0" w:tplc="DD021CA6">
      <w:start w:val="1"/>
      <w:numFmt w:val="decimal"/>
      <w:lvlText w:val="%1."/>
      <w:lvlJc w:val="left"/>
      <w:pPr>
        <w:ind w:left="59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2563B"/>
    <w:multiLevelType w:val="hybridMultilevel"/>
    <w:tmpl w:val="56428800"/>
    <w:lvl w:ilvl="0" w:tplc="DD021CA6">
      <w:start w:val="1"/>
      <w:numFmt w:val="decimal"/>
      <w:lvlText w:val="%1."/>
      <w:lvlJc w:val="left"/>
      <w:pPr>
        <w:ind w:left="59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D74E2"/>
    <w:multiLevelType w:val="hybridMultilevel"/>
    <w:tmpl w:val="7EB68F94"/>
    <w:lvl w:ilvl="0" w:tplc="1D409D64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E56A8"/>
    <w:multiLevelType w:val="hybridMultilevel"/>
    <w:tmpl w:val="E7345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103548"/>
    <w:multiLevelType w:val="hybridMultilevel"/>
    <w:tmpl w:val="B6F2D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212B9A"/>
    <w:multiLevelType w:val="hybridMultilevel"/>
    <w:tmpl w:val="56428800"/>
    <w:lvl w:ilvl="0" w:tplc="DD021CA6">
      <w:start w:val="1"/>
      <w:numFmt w:val="decimal"/>
      <w:lvlText w:val="%1."/>
      <w:lvlJc w:val="left"/>
      <w:pPr>
        <w:ind w:left="59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60DE4"/>
    <w:multiLevelType w:val="hybridMultilevel"/>
    <w:tmpl w:val="1AA80FA4"/>
    <w:lvl w:ilvl="0" w:tplc="68141CA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C493D"/>
    <w:multiLevelType w:val="hybridMultilevel"/>
    <w:tmpl w:val="FFB43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D5CC7"/>
    <w:multiLevelType w:val="hybridMultilevel"/>
    <w:tmpl w:val="1422CF7E"/>
    <w:lvl w:ilvl="0" w:tplc="0409000F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3B26A2"/>
    <w:multiLevelType w:val="hybridMultilevel"/>
    <w:tmpl w:val="7BF0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A545F1"/>
    <w:multiLevelType w:val="hybridMultilevel"/>
    <w:tmpl w:val="48F4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A54788"/>
    <w:multiLevelType w:val="hybridMultilevel"/>
    <w:tmpl w:val="CB8C47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369F0"/>
    <w:multiLevelType w:val="hybridMultilevel"/>
    <w:tmpl w:val="B748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B6BB9"/>
    <w:multiLevelType w:val="hybridMultilevel"/>
    <w:tmpl w:val="E5DE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4"/>
  </w:num>
  <w:num w:numId="5">
    <w:abstractNumId w:val="12"/>
  </w:num>
  <w:num w:numId="6">
    <w:abstractNumId w:val="24"/>
  </w:num>
  <w:num w:numId="7">
    <w:abstractNumId w:val="21"/>
  </w:num>
  <w:num w:numId="8">
    <w:abstractNumId w:val="20"/>
  </w:num>
  <w:num w:numId="9">
    <w:abstractNumId w:val="9"/>
  </w:num>
  <w:num w:numId="10">
    <w:abstractNumId w:val="5"/>
  </w:num>
  <w:num w:numId="11">
    <w:abstractNumId w:val="15"/>
  </w:num>
  <w:num w:numId="12">
    <w:abstractNumId w:val="26"/>
  </w:num>
  <w:num w:numId="13">
    <w:abstractNumId w:val="25"/>
  </w:num>
  <w:num w:numId="14">
    <w:abstractNumId w:val="6"/>
  </w:num>
  <w:num w:numId="15">
    <w:abstractNumId w:val="23"/>
  </w:num>
  <w:num w:numId="16">
    <w:abstractNumId w:val="0"/>
  </w:num>
  <w:num w:numId="17">
    <w:abstractNumId w:val="22"/>
  </w:num>
  <w:num w:numId="18">
    <w:abstractNumId w:val="11"/>
  </w:num>
  <w:num w:numId="19">
    <w:abstractNumId w:val="1"/>
  </w:num>
  <w:num w:numId="20">
    <w:abstractNumId w:val="13"/>
  </w:num>
  <w:num w:numId="21">
    <w:abstractNumId w:val="3"/>
  </w:num>
  <w:num w:numId="22">
    <w:abstractNumId w:val="2"/>
  </w:num>
  <w:num w:numId="23">
    <w:abstractNumId w:val="17"/>
  </w:num>
  <w:num w:numId="24">
    <w:abstractNumId w:val="7"/>
  </w:num>
  <w:num w:numId="25">
    <w:abstractNumId w:val="14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32"/>
    <w:rsid w:val="0003194C"/>
    <w:rsid w:val="00047164"/>
    <w:rsid w:val="000D3DC2"/>
    <w:rsid w:val="00143523"/>
    <w:rsid w:val="001A1E7F"/>
    <w:rsid w:val="00266F32"/>
    <w:rsid w:val="00270B1B"/>
    <w:rsid w:val="002C3BEF"/>
    <w:rsid w:val="003029B7"/>
    <w:rsid w:val="003543A3"/>
    <w:rsid w:val="00367B6F"/>
    <w:rsid w:val="003B11E8"/>
    <w:rsid w:val="00430749"/>
    <w:rsid w:val="004E77FB"/>
    <w:rsid w:val="00530DE9"/>
    <w:rsid w:val="0053444A"/>
    <w:rsid w:val="00581188"/>
    <w:rsid w:val="00587425"/>
    <w:rsid w:val="006677CB"/>
    <w:rsid w:val="007919A8"/>
    <w:rsid w:val="007A05AE"/>
    <w:rsid w:val="00815B25"/>
    <w:rsid w:val="008376C6"/>
    <w:rsid w:val="00911615"/>
    <w:rsid w:val="00952B4C"/>
    <w:rsid w:val="00966309"/>
    <w:rsid w:val="00A0116E"/>
    <w:rsid w:val="00A20DB4"/>
    <w:rsid w:val="00AF5A45"/>
    <w:rsid w:val="00BE18A1"/>
    <w:rsid w:val="00C31047"/>
    <w:rsid w:val="00CB2AFF"/>
    <w:rsid w:val="00CC401D"/>
    <w:rsid w:val="00D162BC"/>
    <w:rsid w:val="00D640FD"/>
    <w:rsid w:val="00DD7C13"/>
    <w:rsid w:val="00E16F7A"/>
    <w:rsid w:val="00F25801"/>
    <w:rsid w:val="00FB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6F32"/>
    <w:pPr>
      <w:keepNext/>
      <w:keepLines/>
      <w:numPr>
        <w:numId w:val="3"/>
      </w:numPr>
      <w:spacing w:after="0" w:line="300" w:lineRule="exact"/>
      <w:ind w:left="270" w:hanging="27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3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6F32"/>
    <w:pPr>
      <w:ind w:left="720"/>
      <w:contextualSpacing/>
    </w:pPr>
  </w:style>
  <w:style w:type="paragraph" w:styleId="NoSpacing">
    <w:name w:val="No Spacing"/>
    <w:uiPriority w:val="1"/>
    <w:qFormat/>
    <w:rsid w:val="00266F32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966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6F32"/>
    <w:pPr>
      <w:keepNext/>
      <w:keepLines/>
      <w:numPr>
        <w:numId w:val="3"/>
      </w:numPr>
      <w:spacing w:after="0" w:line="300" w:lineRule="exact"/>
      <w:ind w:left="270" w:hanging="27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3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6F32"/>
    <w:pPr>
      <w:ind w:left="720"/>
      <w:contextualSpacing/>
    </w:pPr>
  </w:style>
  <w:style w:type="paragraph" w:styleId="NoSpacing">
    <w:name w:val="No Spacing"/>
    <w:uiPriority w:val="1"/>
    <w:qFormat/>
    <w:rsid w:val="00266F32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966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ACBA6-EAEA-424A-9C17-EB2F6170C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1750</Words>
  <Characters>9697</Characters>
  <Application>Microsoft Office Word</Application>
  <DocSecurity>0</DocSecurity>
  <Lines>808</Lines>
  <Paragraphs>635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8</cp:revision>
  <dcterms:created xsi:type="dcterms:W3CDTF">2011-11-05T13:16:00Z</dcterms:created>
  <dcterms:modified xsi:type="dcterms:W3CDTF">2011-11-06T01:32:00Z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16o5FHdY09TerNitcA8tWTRzTsTTn9kkND2B5vwTcyl0</vt:lpwstr>
  </property>
  <property fmtid="{D5CDD505-2E9C-101B-9397-08002B2CF9AE}" pid="4" name="Google.Documents.RevisionId">
    <vt:lpwstr>08060884580688691908</vt:lpwstr>
  </property>
  <property fmtid="{D5CDD505-2E9C-101B-9397-08002B2CF9AE}" pid="5" name="Google.Documents.PreviousRevisionId">
    <vt:lpwstr>07219150178415093842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