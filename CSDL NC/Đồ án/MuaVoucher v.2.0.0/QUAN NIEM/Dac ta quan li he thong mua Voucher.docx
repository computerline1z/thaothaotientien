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219" w:rsidRPr="005D7466" w:rsidRDefault="000A1219" w:rsidP="005D7466">
      <w:pPr>
        <w:jc w:val="center"/>
        <w:rPr>
          <w:rFonts w:ascii="Times New Roman" w:hAnsi="Times New Roman" w:cs="Times New Roman"/>
          <w:b/>
          <w:sz w:val="28"/>
          <w:szCs w:val="28"/>
        </w:rPr>
      </w:pPr>
      <w:r w:rsidRPr="005D7466">
        <w:rPr>
          <w:rFonts w:ascii="Times New Roman" w:hAnsi="Times New Roman" w:cs="Times New Roman"/>
          <w:b/>
          <w:sz w:val="28"/>
          <w:szCs w:val="28"/>
        </w:rPr>
        <w:t>Quản lý hoạt động của hệ thống MuaVoucher</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w:t>
      </w:r>
    </w:p>
    <w:p w:rsidR="000A1219" w:rsidRPr="005D7466" w:rsidRDefault="000A1219" w:rsidP="000A1219">
      <w:pPr>
        <w:rPr>
          <w:rFonts w:ascii="Times New Roman" w:hAnsi="Times New Roman" w:cs="Times New Roman"/>
          <w:b/>
          <w:i/>
          <w:u w:val="single"/>
        </w:rPr>
      </w:pPr>
      <w:r w:rsidRPr="005D7466">
        <w:rPr>
          <w:rFonts w:ascii="Times New Roman" w:hAnsi="Times New Roman" w:cs="Times New Roman"/>
          <w:b/>
          <w:i/>
          <w:u w:val="single"/>
        </w:rPr>
        <w:t xml:space="preserve">Mô tả đề tài: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Mục tiêu của MuaVoucher là mang lại những sản phẩm và dịch vụ tuyệt vời, giảm giá lên đến 90% cho các  thành  viên của MuaVoucher và cho cộng đồng tại Thành phố Hồ  Chí Minh. MuaVoucher  chỉ  làm  việc  với các doanh nghiệp lớn để  đảm bảo rằng những sản phẩm và dịch vụ  mà MuaVoucher cung cấp là rất tốt. Vì bạn, MuaVoucher có thể  cung cấp những sản phẩm tuyệt vời với giá thật rẻ.   </w:t>
      </w:r>
    </w:p>
    <w:p w:rsidR="000A1219" w:rsidRPr="005D7466" w:rsidRDefault="000A1219" w:rsidP="000A1219">
      <w:pPr>
        <w:rPr>
          <w:rFonts w:ascii="Times New Roman" w:hAnsi="Times New Roman" w:cs="Times New Roman"/>
          <w:b/>
        </w:rPr>
      </w:pPr>
      <w:r w:rsidRPr="005D7466">
        <w:rPr>
          <w:rFonts w:ascii="Times New Roman" w:hAnsi="Times New Roman" w:cs="Times New Roman"/>
          <w:b/>
        </w:rPr>
        <w:t>1.  Qui trình giới thiệu sản phẩm cho các doanh nghiệp</w:t>
      </w:r>
      <w:r w:rsidR="005D7466">
        <w:rPr>
          <w:rFonts w:ascii="Times New Roman" w:hAnsi="Times New Roman" w:cs="Times New Roman"/>
          <w:b/>
        </w:rPr>
        <w:t>:</w:t>
      </w:r>
    </w:p>
    <w:p w:rsidR="00201EC2" w:rsidRDefault="000A1219" w:rsidP="000A1219">
      <w:pPr>
        <w:rPr>
          <w:rFonts w:ascii="Times New Roman" w:hAnsi="Times New Roman" w:cs="Times New Roman"/>
        </w:rPr>
      </w:pPr>
      <w:r w:rsidRPr="00FD553D">
        <w:rPr>
          <w:rFonts w:ascii="Times New Roman" w:hAnsi="Times New Roman" w:cs="Times New Roman"/>
        </w:rPr>
        <w:t xml:space="preserve">Khi  hợp  tác  với  MuaVoucher,  các  doanh  nghiệp được  quảng  bá  sản  phẩm/  dịch  vụ của doanh nghiệp trên MuaVoucher, thu hút số lượng khách hàng lớn và mới, đồng thời là phương pháp phát triển doanh nghiệp một cách hiệu quả. Các doanh nghiệp khi có nhu cầu  hợp  tác  cần  cung  cấp  danh  sách  sản  phẩm,  yêu  cầu  quảng  cáo  và  phải  kí  với MuaVoucher một bản hợp đồng hợp tác. </w:t>
      </w:r>
    </w:p>
    <w:p w:rsidR="000A1219" w:rsidRPr="00FD553D" w:rsidRDefault="000A1219" w:rsidP="000A1219">
      <w:pPr>
        <w:rPr>
          <w:rFonts w:ascii="Times New Roman" w:hAnsi="Times New Roman" w:cs="Times New Roman"/>
        </w:rPr>
      </w:pPr>
      <w:r w:rsidRPr="00201EC2">
        <w:rPr>
          <w:rFonts w:ascii="Times New Roman" w:hAnsi="Times New Roman" w:cs="Times New Roman"/>
          <w:b/>
          <w:i/>
        </w:rPr>
        <w:t>Để đăng quảng cáo sản phẩm, doanh nghiệp cần cung cấp một số thông tin về doanh nghiệp và nộp phí đăng quảng cáo</w:t>
      </w:r>
      <w:r w:rsidRPr="00FD553D">
        <w:rPr>
          <w:rFonts w:ascii="Times New Roman" w:hAnsi="Times New Roman" w:cs="Times New Roman"/>
        </w:rPr>
        <w:t xml:space="preserve">.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Mỗi hợp đồng với doanh nghiệp gồm các thông tin như sau: </w:t>
      </w:r>
    </w:p>
    <w:p w:rsidR="005D7466" w:rsidRDefault="000A1219" w:rsidP="000A1219">
      <w:pPr>
        <w:rPr>
          <w:rFonts w:ascii="Times New Roman" w:hAnsi="Times New Roman" w:cs="Times New Roman"/>
        </w:rPr>
      </w:pPr>
      <w:r w:rsidRPr="00FD553D">
        <w:rPr>
          <w:rFonts w:ascii="Times New Roman" w:hAnsi="Times New Roman" w:cs="Times New Roman"/>
        </w:rPr>
        <w:t xml:space="preserve">-  Thông tin doanh nghiệp: tên doanh nghiệp, địa chỉ, … </w:t>
      </w:r>
    </w:p>
    <w:p w:rsidR="005D7466" w:rsidRDefault="000A1219" w:rsidP="000A1219">
      <w:pPr>
        <w:rPr>
          <w:rFonts w:ascii="Times New Roman" w:hAnsi="Times New Roman" w:cs="Times New Roman"/>
        </w:rPr>
      </w:pPr>
      <w:r w:rsidRPr="00FD553D">
        <w:rPr>
          <w:rFonts w:ascii="Times New Roman" w:hAnsi="Times New Roman" w:cs="Times New Roman"/>
        </w:rPr>
        <w:t>-  Thông tin hợp đồng: mã hợp đồng, ngày bắt đầu kí kết, thời hạn</w:t>
      </w:r>
      <w:r w:rsidR="003100D8">
        <w:rPr>
          <w:rFonts w:ascii="Times New Roman" w:hAnsi="Times New Roman" w:cs="Times New Roman"/>
        </w:rPr>
        <w:t xml:space="preserve"> hi</w:t>
      </w:r>
      <w:r w:rsidR="003100D8" w:rsidRPr="003100D8">
        <w:rPr>
          <w:rFonts w:ascii="Times New Roman" w:hAnsi="Times New Roman" w:cs="Times New Roman"/>
        </w:rPr>
        <w:t>ệu</w:t>
      </w:r>
      <w:r w:rsidR="003100D8">
        <w:rPr>
          <w:rFonts w:ascii="Times New Roman" w:hAnsi="Times New Roman" w:cs="Times New Roman"/>
        </w:rPr>
        <w:t xml:space="preserve"> l</w:t>
      </w:r>
      <w:r w:rsidR="003100D8" w:rsidRPr="003100D8">
        <w:rPr>
          <w:rFonts w:ascii="Times New Roman" w:hAnsi="Times New Roman" w:cs="Times New Roman"/>
        </w:rPr>
        <w:t>ực</w:t>
      </w:r>
      <w:r w:rsidR="003100D8">
        <w:rPr>
          <w:rFonts w:ascii="Times New Roman" w:hAnsi="Times New Roman" w:cs="Times New Roman"/>
        </w:rPr>
        <w:t xml:space="preserve"> c</w:t>
      </w:r>
      <w:r w:rsidR="003100D8" w:rsidRPr="003100D8">
        <w:rPr>
          <w:rFonts w:ascii="Times New Roman" w:hAnsi="Times New Roman" w:cs="Times New Roman"/>
        </w:rPr>
        <w:t>ủa</w:t>
      </w:r>
      <w:r w:rsidR="003100D8">
        <w:rPr>
          <w:rFonts w:ascii="Times New Roman" w:hAnsi="Times New Roman" w:cs="Times New Roman"/>
        </w:rPr>
        <w:t xml:space="preserve"> h</w:t>
      </w:r>
      <w:r w:rsidR="003100D8" w:rsidRPr="003100D8">
        <w:rPr>
          <w:rFonts w:ascii="Times New Roman" w:hAnsi="Times New Roman" w:cs="Times New Roman"/>
        </w:rPr>
        <w:t>ợp</w:t>
      </w:r>
      <w:r w:rsidR="003100D8">
        <w:rPr>
          <w:rFonts w:ascii="Times New Roman" w:hAnsi="Times New Roman" w:cs="Times New Roman"/>
        </w:rPr>
        <w:t xml:space="preserve"> đ</w:t>
      </w:r>
      <w:r w:rsidR="003100D8" w:rsidRPr="003100D8">
        <w:rPr>
          <w:rFonts w:ascii="Times New Roman" w:hAnsi="Times New Roman" w:cs="Times New Roman"/>
        </w:rPr>
        <w:t>ồng</w:t>
      </w:r>
      <w:r w:rsidRPr="00FD553D">
        <w:rPr>
          <w:rFonts w:ascii="Times New Roman" w:hAnsi="Times New Roman" w:cs="Times New Roman"/>
        </w:rPr>
        <w:t xml:space="preserve">, … </w:t>
      </w:r>
    </w:p>
    <w:p w:rsidR="000A1219" w:rsidRPr="00201EC2" w:rsidRDefault="000A1219" w:rsidP="000A1219">
      <w:pPr>
        <w:rPr>
          <w:rFonts w:ascii="Times New Roman" w:hAnsi="Times New Roman" w:cs="Times New Roman"/>
          <w:b/>
          <w:i/>
        </w:rPr>
      </w:pPr>
      <w:r w:rsidRPr="00201EC2">
        <w:rPr>
          <w:rFonts w:ascii="Times New Roman" w:hAnsi="Times New Roman" w:cs="Times New Roman"/>
          <w:b/>
          <w:i/>
        </w:rPr>
        <w:t xml:space="preserve">Mỗi sản phẩm yêu cầu quảng cáo gồm các thông tin như sau: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Số lượng sản phẩm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Thời gian quảng cáo sản phẩm (thời gian qui định bán)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Thời gian hiệu lực sử dụng phiếu mua sản phẩm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Qui định thanh toán (qui định số phiếu thanh toán trên một hóa đơn) </w:t>
      </w:r>
    </w:p>
    <w:p w:rsidR="000A1219" w:rsidRDefault="000A1219" w:rsidP="000A1219">
      <w:pPr>
        <w:rPr>
          <w:rFonts w:ascii="Times New Roman" w:hAnsi="Times New Roman" w:cs="Times New Roman"/>
        </w:rPr>
      </w:pPr>
      <w:r w:rsidRPr="00FD553D">
        <w:rPr>
          <w:rFonts w:ascii="Times New Roman" w:hAnsi="Times New Roman" w:cs="Times New Roman"/>
        </w:rPr>
        <w:t xml:space="preserve">-  Qui định số phiếu mỗi thành viên được mua  </w:t>
      </w:r>
    </w:p>
    <w:p w:rsidR="0009256D" w:rsidRDefault="0009256D" w:rsidP="000A1219">
      <w:pPr>
        <w:rPr>
          <w:rFonts w:ascii="Times New Roman" w:hAnsi="Times New Roman" w:cs="Times New Roman"/>
        </w:rPr>
      </w:pPr>
      <w:r>
        <w:rPr>
          <w:rFonts w:ascii="Times New Roman" w:hAnsi="Times New Roman" w:cs="Times New Roman"/>
        </w:rPr>
        <w:t xml:space="preserve">- Qui </w:t>
      </w:r>
      <w:r w:rsidRPr="0009256D">
        <w:rPr>
          <w:rFonts w:ascii="Times New Roman" w:hAnsi="Times New Roman" w:cs="Times New Roman"/>
        </w:rPr>
        <w:t>định</w:t>
      </w:r>
      <w:r>
        <w:rPr>
          <w:rFonts w:ascii="Times New Roman" w:hAnsi="Times New Roman" w:cs="Times New Roman"/>
        </w:rPr>
        <w:t xml:space="preserve"> t</w:t>
      </w:r>
      <w:r w:rsidRPr="0009256D">
        <w:rPr>
          <w:rFonts w:ascii="Times New Roman" w:hAnsi="Times New Roman" w:cs="Times New Roman"/>
        </w:rPr>
        <w:t>ổng</w:t>
      </w:r>
      <w:r>
        <w:rPr>
          <w:rFonts w:ascii="Times New Roman" w:hAnsi="Times New Roman" w:cs="Times New Roman"/>
        </w:rPr>
        <w:t xml:space="preserve"> s</w:t>
      </w:r>
      <w:r w:rsidRPr="0009256D">
        <w:rPr>
          <w:rFonts w:ascii="Times New Roman" w:hAnsi="Times New Roman" w:cs="Times New Roman"/>
        </w:rPr>
        <w:t>ố</w:t>
      </w:r>
      <w:r>
        <w:rPr>
          <w:rFonts w:ascii="Times New Roman" w:hAnsi="Times New Roman" w:cs="Times New Roman"/>
        </w:rPr>
        <w:t xml:space="preserve"> phi</w:t>
      </w:r>
      <w:r w:rsidRPr="0009256D">
        <w:rPr>
          <w:rFonts w:ascii="Times New Roman" w:hAnsi="Times New Roman" w:cs="Times New Roman"/>
        </w:rPr>
        <w:t>ếu</w:t>
      </w:r>
      <w:r>
        <w:rPr>
          <w:rFonts w:ascii="Times New Roman" w:hAnsi="Times New Roman" w:cs="Times New Roman"/>
        </w:rPr>
        <w:t xml:space="preserve"> t</w:t>
      </w:r>
      <w:r w:rsidRPr="0009256D">
        <w:rPr>
          <w:rFonts w:ascii="Times New Roman" w:hAnsi="Times New Roman" w:cs="Times New Roman"/>
        </w:rPr>
        <w:t>ối</w:t>
      </w:r>
      <w:r>
        <w:rPr>
          <w:rFonts w:ascii="Times New Roman" w:hAnsi="Times New Roman" w:cs="Times New Roman"/>
        </w:rPr>
        <w:t xml:space="preserve"> thi</w:t>
      </w:r>
      <w:r w:rsidRPr="0009256D">
        <w:rPr>
          <w:rFonts w:ascii="Times New Roman" w:hAnsi="Times New Roman" w:cs="Times New Roman"/>
        </w:rPr>
        <w:t>ểu</w:t>
      </w:r>
      <w:r>
        <w:rPr>
          <w:rFonts w:ascii="Times New Roman" w:hAnsi="Times New Roman" w:cs="Times New Roman"/>
        </w:rPr>
        <w:t xml:space="preserve"> m</w:t>
      </w:r>
      <w:r w:rsidRPr="0009256D">
        <w:rPr>
          <w:rFonts w:ascii="Times New Roman" w:hAnsi="Times New Roman" w:cs="Times New Roman"/>
        </w:rPr>
        <w:t>à</w:t>
      </w:r>
      <w:r>
        <w:rPr>
          <w:rFonts w:ascii="Times New Roman" w:hAnsi="Times New Roman" w:cs="Times New Roman"/>
        </w:rPr>
        <w:t xml:space="preserve"> h</w:t>
      </w:r>
      <w:r w:rsidRPr="0009256D">
        <w:rPr>
          <w:rFonts w:ascii="Times New Roman" w:hAnsi="Times New Roman" w:cs="Times New Roman"/>
        </w:rPr>
        <w:t>ệ</w:t>
      </w:r>
      <w:r>
        <w:rPr>
          <w:rFonts w:ascii="Times New Roman" w:hAnsi="Times New Roman" w:cs="Times New Roman"/>
        </w:rPr>
        <w:t xml:space="preserve"> th</w:t>
      </w:r>
      <w:r w:rsidRPr="0009256D">
        <w:rPr>
          <w:rFonts w:ascii="Times New Roman" w:hAnsi="Times New Roman" w:cs="Times New Roman"/>
        </w:rPr>
        <w:t>ống</w:t>
      </w:r>
      <w:r>
        <w:rPr>
          <w:rFonts w:ascii="Times New Roman" w:hAnsi="Times New Roman" w:cs="Times New Roman"/>
        </w:rPr>
        <w:t xml:space="preserve"> Vouch</w:t>
      </w:r>
      <w:r w:rsidRPr="0009256D">
        <w:rPr>
          <w:rFonts w:ascii="Times New Roman" w:hAnsi="Times New Roman" w:cs="Times New Roman"/>
        </w:rPr>
        <w:t>er</w:t>
      </w:r>
      <w:r w:rsidR="003100D8">
        <w:rPr>
          <w:rFonts w:ascii="Times New Roman" w:hAnsi="Times New Roman" w:cs="Times New Roman"/>
        </w:rPr>
        <w:t xml:space="preserve"> ph</w:t>
      </w:r>
      <w:r w:rsidR="003100D8" w:rsidRPr="003100D8">
        <w:rPr>
          <w:rFonts w:ascii="Times New Roman" w:hAnsi="Times New Roman" w:cs="Times New Roman"/>
        </w:rPr>
        <w:t>ải</w:t>
      </w:r>
      <w:r>
        <w:rPr>
          <w:rFonts w:ascii="Times New Roman" w:hAnsi="Times New Roman" w:cs="Times New Roman"/>
        </w:rPr>
        <w:t xml:space="preserve"> b</w:t>
      </w:r>
      <w:r w:rsidRPr="0009256D">
        <w:rPr>
          <w:rFonts w:ascii="Times New Roman" w:hAnsi="Times New Roman" w:cs="Times New Roman"/>
        </w:rPr>
        <w:t>án</w:t>
      </w:r>
      <w:r>
        <w:rPr>
          <w:rFonts w:ascii="Times New Roman" w:hAnsi="Times New Roman" w:cs="Times New Roman"/>
        </w:rPr>
        <w:t xml:space="preserve"> </w:t>
      </w:r>
      <w:r w:rsidRPr="0009256D">
        <w:rPr>
          <w:rFonts w:ascii="Times New Roman" w:hAnsi="Times New Roman" w:cs="Times New Roman"/>
        </w:rPr>
        <w:t>được</w:t>
      </w:r>
      <w:r>
        <w:rPr>
          <w:rFonts w:ascii="Times New Roman" w:hAnsi="Times New Roman" w:cs="Times New Roman"/>
        </w:rPr>
        <w:t xml:space="preserve"> th</w:t>
      </w:r>
      <w:r w:rsidRPr="0009256D">
        <w:rPr>
          <w:rFonts w:ascii="Times New Roman" w:hAnsi="Times New Roman" w:cs="Times New Roman"/>
        </w:rPr>
        <w:t>ì</w:t>
      </w:r>
      <w:r>
        <w:rPr>
          <w:rFonts w:ascii="Times New Roman" w:hAnsi="Times New Roman" w:cs="Times New Roman"/>
        </w:rPr>
        <w:t xml:space="preserve"> s</w:t>
      </w:r>
      <w:r w:rsidRPr="0009256D">
        <w:rPr>
          <w:rFonts w:ascii="Times New Roman" w:hAnsi="Times New Roman" w:cs="Times New Roman"/>
        </w:rPr>
        <w:t>ản</w:t>
      </w:r>
      <w:r>
        <w:rPr>
          <w:rFonts w:ascii="Times New Roman" w:hAnsi="Times New Roman" w:cs="Times New Roman"/>
        </w:rPr>
        <w:t xml:space="preserve"> ph</w:t>
      </w:r>
      <w:r w:rsidRPr="0009256D">
        <w:rPr>
          <w:rFonts w:ascii="Times New Roman" w:hAnsi="Times New Roman" w:cs="Times New Roman"/>
        </w:rPr>
        <w:t>ẩ</w:t>
      </w:r>
      <w:r>
        <w:rPr>
          <w:rFonts w:ascii="Times New Roman" w:hAnsi="Times New Roman" w:cs="Times New Roman"/>
        </w:rPr>
        <w:t>m m</w:t>
      </w:r>
      <w:r w:rsidRPr="0009256D">
        <w:rPr>
          <w:rFonts w:ascii="Times New Roman" w:hAnsi="Times New Roman" w:cs="Times New Roman"/>
        </w:rPr>
        <w:t>ới</w:t>
      </w:r>
      <w:r>
        <w:rPr>
          <w:rFonts w:ascii="Times New Roman" w:hAnsi="Times New Roman" w:cs="Times New Roman"/>
        </w:rPr>
        <w:t xml:space="preserve"> </w:t>
      </w:r>
      <w:r w:rsidRPr="0009256D">
        <w:rPr>
          <w:rFonts w:ascii="Times New Roman" w:hAnsi="Times New Roman" w:cs="Times New Roman"/>
        </w:rPr>
        <w:t>được</w:t>
      </w:r>
      <w:r>
        <w:rPr>
          <w:rFonts w:ascii="Times New Roman" w:hAnsi="Times New Roman" w:cs="Times New Roman"/>
        </w:rPr>
        <w:t xml:space="preserve"> b</w:t>
      </w:r>
      <w:r w:rsidRPr="0009256D">
        <w:rPr>
          <w:rFonts w:ascii="Times New Roman" w:hAnsi="Times New Roman" w:cs="Times New Roman"/>
        </w:rPr>
        <w:t>án</w:t>
      </w:r>
      <w:r>
        <w:rPr>
          <w:rFonts w:ascii="Times New Roman" w:hAnsi="Times New Roman" w:cs="Times New Roman"/>
        </w:rPr>
        <w:t xml:space="preserve"> th</w:t>
      </w:r>
      <w:r w:rsidRPr="0009256D">
        <w:rPr>
          <w:rFonts w:ascii="Times New Roman" w:hAnsi="Times New Roman" w:cs="Times New Roman"/>
        </w:rPr>
        <w:t>ành</w:t>
      </w:r>
      <w:r>
        <w:rPr>
          <w:rFonts w:ascii="Times New Roman" w:hAnsi="Times New Roman" w:cs="Times New Roman"/>
        </w:rPr>
        <w:t xml:space="preserve"> c</w:t>
      </w:r>
      <w:r w:rsidRPr="0009256D">
        <w:rPr>
          <w:rFonts w:ascii="Times New Roman" w:hAnsi="Times New Roman" w:cs="Times New Roman"/>
        </w:rPr>
        <w:t>ô</w:t>
      </w:r>
      <w:r>
        <w:rPr>
          <w:rFonts w:ascii="Times New Roman" w:hAnsi="Times New Roman" w:cs="Times New Roman"/>
        </w:rPr>
        <w:t>ng</w:t>
      </w:r>
      <w:r w:rsidR="003100D8">
        <w:rPr>
          <w:rFonts w:ascii="Times New Roman" w:hAnsi="Times New Roman" w:cs="Times New Roman"/>
        </w:rPr>
        <w:t xml:space="preserve"> v</w:t>
      </w:r>
      <w:r w:rsidR="003100D8" w:rsidRPr="003100D8">
        <w:rPr>
          <w:rFonts w:ascii="Times New Roman" w:hAnsi="Times New Roman" w:cs="Times New Roman"/>
        </w:rPr>
        <w:t>ới</w:t>
      </w:r>
      <w:r w:rsidR="003100D8">
        <w:rPr>
          <w:rFonts w:ascii="Times New Roman" w:hAnsi="Times New Roman" w:cs="Times New Roman"/>
        </w:rPr>
        <w:t xml:space="preserve"> m</w:t>
      </w:r>
      <w:r w:rsidR="003100D8" w:rsidRPr="003100D8">
        <w:rPr>
          <w:rFonts w:ascii="Times New Roman" w:hAnsi="Times New Roman" w:cs="Times New Roman"/>
        </w:rPr>
        <w:t>ức</w:t>
      </w:r>
      <w:r w:rsidR="003100D8">
        <w:rPr>
          <w:rFonts w:ascii="Times New Roman" w:hAnsi="Times New Roman" w:cs="Times New Roman"/>
        </w:rPr>
        <w:t xml:space="preserve"> gi</w:t>
      </w:r>
      <w:r w:rsidR="003100D8" w:rsidRPr="003100D8">
        <w:rPr>
          <w:rFonts w:ascii="Times New Roman" w:hAnsi="Times New Roman" w:cs="Times New Roman"/>
        </w:rPr>
        <w:t>á</w:t>
      </w:r>
      <w:r w:rsidR="003100D8">
        <w:rPr>
          <w:rFonts w:ascii="Times New Roman" w:hAnsi="Times New Roman" w:cs="Times New Roman"/>
        </w:rPr>
        <w:t xml:space="preserve"> qui </w:t>
      </w:r>
      <w:r w:rsidR="003100D8" w:rsidRPr="003100D8">
        <w:rPr>
          <w:rFonts w:ascii="Times New Roman" w:hAnsi="Times New Roman" w:cs="Times New Roman"/>
        </w:rPr>
        <w:t>địn</w:t>
      </w:r>
      <w:r w:rsidR="003100D8">
        <w:rPr>
          <w:rFonts w:ascii="Times New Roman" w:hAnsi="Times New Roman" w:cs="Times New Roman"/>
        </w:rPr>
        <w:t>h</w:t>
      </w:r>
    </w:p>
    <w:p w:rsidR="003100D8" w:rsidRPr="00FD553D" w:rsidRDefault="003100D8" w:rsidP="000A1219">
      <w:pPr>
        <w:rPr>
          <w:rFonts w:ascii="Times New Roman" w:hAnsi="Times New Roman" w:cs="Times New Roman"/>
        </w:rPr>
      </w:pPr>
      <w:r>
        <w:rPr>
          <w:rFonts w:ascii="Times New Roman" w:hAnsi="Times New Roman" w:cs="Times New Roman"/>
          <w:color w:val="FF0000"/>
        </w:rPr>
        <w:t xml:space="preserve">- Qui </w:t>
      </w:r>
      <w:r w:rsidRPr="003100D8">
        <w:rPr>
          <w:rFonts w:ascii="Times New Roman" w:hAnsi="Times New Roman" w:cs="Times New Roman"/>
          <w:color w:val="FF0000"/>
        </w:rPr>
        <w:t>định</w:t>
      </w:r>
      <w:r>
        <w:rPr>
          <w:rFonts w:ascii="Times New Roman" w:hAnsi="Times New Roman" w:cs="Times New Roman"/>
          <w:color w:val="FF0000"/>
        </w:rPr>
        <w:t xml:space="preserve"> s</w:t>
      </w:r>
      <w:r w:rsidRPr="003100D8">
        <w:rPr>
          <w:rFonts w:ascii="Times New Roman" w:hAnsi="Times New Roman" w:cs="Times New Roman"/>
          <w:color w:val="FF0000"/>
        </w:rPr>
        <w:t>ố</w:t>
      </w:r>
      <w:r>
        <w:rPr>
          <w:rFonts w:ascii="Times New Roman" w:hAnsi="Times New Roman" w:cs="Times New Roman"/>
          <w:color w:val="FF0000"/>
        </w:rPr>
        <w:t xml:space="preserve"> lư</w:t>
      </w:r>
      <w:r w:rsidRPr="003100D8">
        <w:rPr>
          <w:rFonts w:ascii="Times New Roman" w:hAnsi="Times New Roman" w:cs="Times New Roman"/>
          <w:color w:val="FF0000"/>
        </w:rPr>
        <w:t>ợng</w:t>
      </w:r>
      <w:r>
        <w:rPr>
          <w:rFonts w:ascii="Times New Roman" w:hAnsi="Times New Roman" w:cs="Times New Roman"/>
          <w:color w:val="FF0000"/>
        </w:rPr>
        <w:t xml:space="preserve"> voucher b</w:t>
      </w:r>
      <w:r w:rsidRPr="003100D8">
        <w:rPr>
          <w:rFonts w:ascii="Times New Roman" w:hAnsi="Times New Roman" w:cs="Times New Roman"/>
          <w:color w:val="FF0000"/>
        </w:rPr>
        <w:t>án</w:t>
      </w:r>
      <w:r>
        <w:rPr>
          <w:rFonts w:ascii="Times New Roman" w:hAnsi="Times New Roman" w:cs="Times New Roman"/>
          <w:color w:val="FF0000"/>
        </w:rPr>
        <w:t xml:space="preserve"> ra v</w:t>
      </w:r>
      <w:r w:rsidRPr="003100D8">
        <w:rPr>
          <w:rFonts w:ascii="Times New Roman" w:hAnsi="Times New Roman" w:cs="Times New Roman"/>
          <w:color w:val="FF0000"/>
        </w:rPr>
        <w:t>ới</w:t>
      </w:r>
      <w:r>
        <w:rPr>
          <w:rFonts w:ascii="Times New Roman" w:hAnsi="Times New Roman" w:cs="Times New Roman"/>
          <w:color w:val="FF0000"/>
        </w:rPr>
        <w:t xml:space="preserve"> h</w:t>
      </w:r>
      <w:r w:rsidRPr="003100D8">
        <w:rPr>
          <w:rFonts w:ascii="Times New Roman" w:hAnsi="Times New Roman" w:cs="Times New Roman"/>
          <w:color w:val="FF0000"/>
        </w:rPr>
        <w:t>ình</w:t>
      </w:r>
      <w:r>
        <w:rPr>
          <w:rFonts w:ascii="Times New Roman" w:hAnsi="Times New Roman" w:cs="Times New Roman"/>
          <w:color w:val="FF0000"/>
        </w:rPr>
        <w:t xml:space="preserve"> th</w:t>
      </w:r>
      <w:r w:rsidRPr="003100D8">
        <w:rPr>
          <w:rFonts w:ascii="Times New Roman" w:hAnsi="Times New Roman" w:cs="Times New Roman"/>
          <w:color w:val="FF0000"/>
        </w:rPr>
        <w:t>ức</w:t>
      </w:r>
      <w:r>
        <w:rPr>
          <w:rFonts w:ascii="Times New Roman" w:hAnsi="Times New Roman" w:cs="Times New Roman"/>
          <w:color w:val="FF0000"/>
        </w:rPr>
        <w:t xml:space="preserve"> tr</w:t>
      </w:r>
      <w:r w:rsidRPr="003100D8">
        <w:rPr>
          <w:rFonts w:ascii="Times New Roman" w:hAnsi="Times New Roman" w:cs="Times New Roman"/>
          <w:color w:val="FF0000"/>
        </w:rPr>
        <w:t>ực</w:t>
      </w:r>
      <w:r>
        <w:rPr>
          <w:rFonts w:ascii="Times New Roman" w:hAnsi="Times New Roman" w:cs="Times New Roman"/>
          <w:color w:val="FF0000"/>
        </w:rPr>
        <w:t xml:space="preserve"> tuy</w:t>
      </w:r>
      <w:r w:rsidRPr="003100D8">
        <w:rPr>
          <w:rFonts w:ascii="Times New Roman" w:hAnsi="Times New Roman" w:cs="Times New Roman"/>
          <w:color w:val="FF0000"/>
        </w:rPr>
        <w:t>ến</w:t>
      </w:r>
      <w:r>
        <w:rPr>
          <w:rFonts w:ascii="Times New Roman" w:hAnsi="Times New Roman" w:cs="Times New Roman"/>
          <w:color w:val="FF0000"/>
        </w:rPr>
        <w:t xml:space="preserve"> v</w:t>
      </w:r>
      <w:r w:rsidRPr="003100D8">
        <w:rPr>
          <w:rFonts w:ascii="Times New Roman" w:hAnsi="Times New Roman" w:cs="Times New Roman"/>
          <w:color w:val="FF0000"/>
        </w:rPr>
        <w:t>à</w:t>
      </w:r>
      <w:r>
        <w:rPr>
          <w:rFonts w:ascii="Times New Roman" w:hAnsi="Times New Roman" w:cs="Times New Roman"/>
          <w:color w:val="FF0000"/>
        </w:rPr>
        <w:t xml:space="preserve"> c</w:t>
      </w:r>
      <w:r w:rsidRPr="003100D8">
        <w:rPr>
          <w:rFonts w:ascii="Times New Roman" w:hAnsi="Times New Roman" w:cs="Times New Roman"/>
          <w:color w:val="FF0000"/>
        </w:rPr>
        <w:t>ác</w:t>
      </w:r>
      <w:r>
        <w:rPr>
          <w:rFonts w:ascii="Times New Roman" w:hAnsi="Times New Roman" w:cs="Times New Roman"/>
          <w:color w:val="FF0000"/>
        </w:rPr>
        <w:t xml:space="preserve"> h</w:t>
      </w:r>
      <w:r w:rsidRPr="003100D8">
        <w:rPr>
          <w:rFonts w:ascii="Times New Roman" w:hAnsi="Times New Roman" w:cs="Times New Roman"/>
          <w:color w:val="FF0000"/>
        </w:rPr>
        <w:t>ình</w:t>
      </w:r>
      <w:r>
        <w:rPr>
          <w:rFonts w:ascii="Times New Roman" w:hAnsi="Times New Roman" w:cs="Times New Roman"/>
          <w:color w:val="FF0000"/>
        </w:rPr>
        <w:t xml:space="preserve"> th</w:t>
      </w:r>
      <w:r w:rsidRPr="003100D8">
        <w:rPr>
          <w:rFonts w:ascii="Times New Roman" w:hAnsi="Times New Roman" w:cs="Times New Roman"/>
          <w:color w:val="FF0000"/>
        </w:rPr>
        <w:t>ức</w:t>
      </w:r>
      <w:r>
        <w:rPr>
          <w:rFonts w:ascii="Times New Roman" w:hAnsi="Times New Roman" w:cs="Times New Roman"/>
          <w:color w:val="FF0000"/>
        </w:rPr>
        <w:t xml:space="preserve"> kh</w:t>
      </w:r>
      <w:r w:rsidRPr="003100D8">
        <w:rPr>
          <w:rFonts w:ascii="Times New Roman" w:hAnsi="Times New Roman" w:cs="Times New Roman"/>
          <w:color w:val="FF0000"/>
        </w:rPr>
        <w:t>ác</w:t>
      </w:r>
    </w:p>
    <w:p w:rsidR="00FD553D" w:rsidRPr="00FD553D" w:rsidRDefault="00FD553D" w:rsidP="000A1219">
      <w:pPr>
        <w:rPr>
          <w:rFonts w:ascii="Times New Roman" w:hAnsi="Times New Roman" w:cs="Times New Roman"/>
          <w:color w:val="FF0000"/>
        </w:rPr>
      </w:pPr>
      <w:r w:rsidRPr="00FD553D">
        <w:rPr>
          <w:rFonts w:ascii="Times New Roman" w:hAnsi="Times New Roman" w:cs="Times New Roman"/>
          <w:color w:val="FF0000"/>
        </w:rPr>
        <w:t>- Qui định số voucher tối thiểu khách hàng mua đối với hình thức giao hàng tận nhà</w:t>
      </w:r>
    </w:p>
    <w:p w:rsidR="000A1219" w:rsidDel="000D15CE" w:rsidRDefault="000A1219" w:rsidP="000D15CE">
      <w:pPr>
        <w:rPr>
          <w:del w:id="0" w:author="JML" w:date="2011-11-11T09:10:00Z"/>
          <w:rFonts w:ascii="Times New Roman" w:hAnsi="Times New Roman" w:cs="Times New Roman"/>
          <w:color w:val="FF0000"/>
        </w:rPr>
      </w:pPr>
      <w:r w:rsidRPr="00FD553D">
        <w:rPr>
          <w:rFonts w:ascii="Times New Roman" w:hAnsi="Times New Roman" w:cs="Times New Roman"/>
          <w:color w:val="FF0000"/>
        </w:rPr>
        <w:t xml:space="preserve">- </w:t>
      </w:r>
      <w:r w:rsidR="0009256D">
        <w:rPr>
          <w:rFonts w:ascii="Times New Roman" w:hAnsi="Times New Roman" w:cs="Times New Roman"/>
          <w:color w:val="FF0000"/>
        </w:rPr>
        <w:t>C</w:t>
      </w:r>
      <w:r w:rsidR="0009256D" w:rsidRPr="0009256D">
        <w:rPr>
          <w:rFonts w:ascii="Times New Roman" w:hAnsi="Times New Roman" w:cs="Times New Roman"/>
          <w:color w:val="FF0000"/>
        </w:rPr>
        <w:t>ác</w:t>
      </w:r>
      <w:r w:rsidR="0009256D">
        <w:rPr>
          <w:rFonts w:ascii="Times New Roman" w:hAnsi="Times New Roman" w:cs="Times New Roman"/>
          <w:color w:val="FF0000"/>
        </w:rPr>
        <w:t xml:space="preserve"> </w:t>
      </w:r>
      <w:r w:rsidR="0009256D" w:rsidRPr="0009256D">
        <w:rPr>
          <w:rFonts w:ascii="Times New Roman" w:hAnsi="Times New Roman" w:cs="Times New Roman"/>
          <w:color w:val="FF0000"/>
        </w:rPr>
        <w:t>đ</w:t>
      </w:r>
      <w:r w:rsidR="0009256D">
        <w:rPr>
          <w:rFonts w:ascii="Times New Roman" w:hAnsi="Times New Roman" w:cs="Times New Roman"/>
          <w:color w:val="FF0000"/>
        </w:rPr>
        <w:t>i</w:t>
      </w:r>
      <w:r w:rsidR="0009256D" w:rsidRPr="0009256D">
        <w:rPr>
          <w:rFonts w:ascii="Times New Roman" w:hAnsi="Times New Roman" w:cs="Times New Roman"/>
          <w:color w:val="FF0000"/>
        </w:rPr>
        <w:t>ều</w:t>
      </w:r>
      <w:r w:rsidR="0009256D">
        <w:rPr>
          <w:rFonts w:ascii="Times New Roman" w:hAnsi="Times New Roman" w:cs="Times New Roman"/>
          <w:color w:val="FF0000"/>
        </w:rPr>
        <w:t xml:space="preserve"> ki</w:t>
      </w:r>
      <w:r w:rsidR="0009256D" w:rsidRPr="0009256D">
        <w:rPr>
          <w:rFonts w:ascii="Times New Roman" w:hAnsi="Times New Roman" w:cs="Times New Roman"/>
          <w:color w:val="FF0000"/>
        </w:rPr>
        <w:t>ện</w:t>
      </w:r>
      <w:r w:rsidR="0009256D">
        <w:rPr>
          <w:rFonts w:ascii="Times New Roman" w:hAnsi="Times New Roman" w:cs="Times New Roman"/>
          <w:color w:val="FF0000"/>
        </w:rPr>
        <w:t xml:space="preserve"> ti</w:t>
      </w:r>
      <w:r w:rsidR="0009256D" w:rsidRPr="0009256D">
        <w:rPr>
          <w:rFonts w:ascii="Times New Roman" w:hAnsi="Times New Roman" w:cs="Times New Roman"/>
          <w:color w:val="FF0000"/>
        </w:rPr>
        <w:t>ê</w:t>
      </w:r>
      <w:r w:rsidR="0009256D">
        <w:rPr>
          <w:rFonts w:ascii="Times New Roman" w:hAnsi="Times New Roman" w:cs="Times New Roman"/>
          <w:color w:val="FF0000"/>
        </w:rPr>
        <w:t>n quy</w:t>
      </w:r>
      <w:r w:rsidR="0009256D" w:rsidRPr="0009256D">
        <w:rPr>
          <w:rFonts w:ascii="Times New Roman" w:hAnsi="Times New Roman" w:cs="Times New Roman"/>
          <w:color w:val="FF0000"/>
        </w:rPr>
        <w:t>ết</w:t>
      </w:r>
      <w:r w:rsidR="0009256D">
        <w:rPr>
          <w:rFonts w:ascii="Times New Roman" w:hAnsi="Times New Roman" w:cs="Times New Roman"/>
          <w:color w:val="FF0000"/>
        </w:rPr>
        <w:t xml:space="preserve"> m</w:t>
      </w:r>
      <w:r w:rsidR="0009256D" w:rsidRPr="0009256D">
        <w:rPr>
          <w:rFonts w:ascii="Times New Roman" w:hAnsi="Times New Roman" w:cs="Times New Roman"/>
          <w:color w:val="FF0000"/>
        </w:rPr>
        <w:t>à</w:t>
      </w:r>
      <w:r w:rsidR="0009256D">
        <w:rPr>
          <w:rFonts w:ascii="Times New Roman" w:hAnsi="Times New Roman" w:cs="Times New Roman"/>
          <w:color w:val="FF0000"/>
        </w:rPr>
        <w:t xml:space="preserve"> kh</w:t>
      </w:r>
      <w:r w:rsidR="0009256D" w:rsidRPr="0009256D">
        <w:rPr>
          <w:rFonts w:ascii="Times New Roman" w:hAnsi="Times New Roman" w:cs="Times New Roman"/>
          <w:color w:val="FF0000"/>
        </w:rPr>
        <w:t>ách</w:t>
      </w:r>
      <w:r w:rsidR="0009256D">
        <w:rPr>
          <w:rFonts w:ascii="Times New Roman" w:hAnsi="Times New Roman" w:cs="Times New Roman"/>
          <w:color w:val="FF0000"/>
        </w:rPr>
        <w:t xml:space="preserve"> h</w:t>
      </w:r>
      <w:r w:rsidR="0009256D" w:rsidRPr="0009256D">
        <w:rPr>
          <w:rFonts w:ascii="Times New Roman" w:hAnsi="Times New Roman" w:cs="Times New Roman"/>
          <w:color w:val="FF0000"/>
        </w:rPr>
        <w:t>àng</w:t>
      </w:r>
      <w:r w:rsidR="0009256D">
        <w:rPr>
          <w:rFonts w:ascii="Times New Roman" w:hAnsi="Times New Roman" w:cs="Times New Roman"/>
          <w:color w:val="FF0000"/>
        </w:rPr>
        <w:t xml:space="preserve"> ph</w:t>
      </w:r>
      <w:r w:rsidR="0009256D" w:rsidRPr="0009256D">
        <w:rPr>
          <w:rFonts w:ascii="Times New Roman" w:hAnsi="Times New Roman" w:cs="Times New Roman"/>
          <w:color w:val="FF0000"/>
        </w:rPr>
        <w:t>ải</w:t>
      </w:r>
      <w:r w:rsidR="0009256D">
        <w:rPr>
          <w:rFonts w:ascii="Times New Roman" w:hAnsi="Times New Roman" w:cs="Times New Roman"/>
          <w:color w:val="FF0000"/>
        </w:rPr>
        <w:t xml:space="preserve"> th</w:t>
      </w:r>
      <w:r w:rsidR="0009256D" w:rsidRPr="0009256D">
        <w:rPr>
          <w:rFonts w:ascii="Times New Roman" w:hAnsi="Times New Roman" w:cs="Times New Roman"/>
          <w:color w:val="FF0000"/>
        </w:rPr>
        <w:t>ỏa</w:t>
      </w:r>
      <w:r w:rsidR="0009256D">
        <w:rPr>
          <w:rFonts w:ascii="Times New Roman" w:hAnsi="Times New Roman" w:cs="Times New Roman"/>
          <w:color w:val="FF0000"/>
        </w:rPr>
        <w:t xml:space="preserve"> m</w:t>
      </w:r>
      <w:r w:rsidR="0009256D" w:rsidRPr="0009256D">
        <w:rPr>
          <w:rFonts w:ascii="Times New Roman" w:hAnsi="Times New Roman" w:cs="Times New Roman"/>
          <w:color w:val="FF0000"/>
        </w:rPr>
        <w:t>ới</w:t>
      </w:r>
      <w:r w:rsidR="0009256D">
        <w:rPr>
          <w:rFonts w:ascii="Times New Roman" w:hAnsi="Times New Roman" w:cs="Times New Roman"/>
          <w:color w:val="FF0000"/>
        </w:rPr>
        <w:t xml:space="preserve"> c</w:t>
      </w:r>
      <w:r w:rsidR="0009256D" w:rsidRPr="0009256D">
        <w:rPr>
          <w:rFonts w:ascii="Times New Roman" w:hAnsi="Times New Roman" w:cs="Times New Roman"/>
          <w:color w:val="FF0000"/>
        </w:rPr>
        <w:t>ó</w:t>
      </w:r>
      <w:r w:rsidR="0009256D">
        <w:rPr>
          <w:rFonts w:ascii="Times New Roman" w:hAnsi="Times New Roman" w:cs="Times New Roman"/>
          <w:color w:val="FF0000"/>
        </w:rPr>
        <w:t xml:space="preserve"> th</w:t>
      </w:r>
      <w:r w:rsidR="0009256D" w:rsidRPr="0009256D">
        <w:rPr>
          <w:rFonts w:ascii="Times New Roman" w:hAnsi="Times New Roman" w:cs="Times New Roman"/>
          <w:color w:val="FF0000"/>
        </w:rPr>
        <w:t>ể</w:t>
      </w:r>
      <w:r w:rsidR="0009256D">
        <w:rPr>
          <w:rFonts w:ascii="Times New Roman" w:hAnsi="Times New Roman" w:cs="Times New Roman"/>
          <w:color w:val="FF0000"/>
        </w:rPr>
        <w:t xml:space="preserve"> mua s</w:t>
      </w:r>
      <w:r w:rsidR="0009256D" w:rsidRPr="0009256D">
        <w:rPr>
          <w:rFonts w:ascii="Times New Roman" w:hAnsi="Times New Roman" w:cs="Times New Roman"/>
          <w:color w:val="FF0000"/>
        </w:rPr>
        <w:t>ản</w:t>
      </w:r>
      <w:r w:rsidR="0009256D">
        <w:rPr>
          <w:rFonts w:ascii="Times New Roman" w:hAnsi="Times New Roman" w:cs="Times New Roman"/>
          <w:color w:val="FF0000"/>
        </w:rPr>
        <w:t xml:space="preserve"> ph</w:t>
      </w:r>
      <w:r w:rsidR="0009256D" w:rsidRPr="0009256D">
        <w:rPr>
          <w:rFonts w:ascii="Times New Roman" w:hAnsi="Times New Roman" w:cs="Times New Roman"/>
          <w:color w:val="FF0000"/>
        </w:rPr>
        <w:t>ẩm</w:t>
      </w:r>
    </w:p>
    <w:p w:rsidR="000D15CE" w:rsidRDefault="000D15CE" w:rsidP="000D15CE">
      <w:pPr>
        <w:rPr>
          <w:ins w:id="1" w:author="JML" w:date="2011-11-11T09:10:00Z"/>
          <w:rFonts w:ascii="Times New Roman" w:hAnsi="Times New Roman" w:cs="Times New Roman"/>
          <w:color w:val="FF0000"/>
        </w:rPr>
      </w:pPr>
      <w:bookmarkStart w:id="2" w:name="_GoBack"/>
      <w:bookmarkEnd w:id="2"/>
    </w:p>
    <w:p w:rsidR="00F627B0" w:rsidRDefault="00F627B0" w:rsidP="000D15CE">
      <w:pPr>
        <w:rPr>
          <w:rFonts w:ascii="Times New Roman" w:hAnsi="Times New Roman" w:cs="Times New Roman"/>
          <w:color w:val="FF0000"/>
        </w:rPr>
      </w:pPr>
      <w:del w:id="3" w:author="JML" w:date="2011-11-11T09:10:00Z">
        <w:r w:rsidDel="000D15CE">
          <w:rPr>
            <w:rFonts w:ascii="Times New Roman" w:hAnsi="Times New Roman" w:cs="Times New Roman"/>
            <w:color w:val="FF0000"/>
          </w:rPr>
          <w:delText xml:space="preserve">- </w:delText>
        </w:r>
        <w:r w:rsidRPr="008E1D7F" w:rsidDel="000D15CE">
          <w:rPr>
            <w:rFonts w:ascii="Times New Roman" w:hAnsi="Times New Roman" w:cs="Times New Roman"/>
            <w:b/>
            <w:color w:val="FF0000"/>
          </w:rPr>
          <w:delText>Mỗi sản phẩm yêu cầu quảng cáo sẽ thuộc một gói quảng cáo (Ví dụ: ngắn hạn, dài hạn….)</w:delText>
        </w:r>
      </w:del>
    </w:p>
    <w:p w:rsidR="000A1219" w:rsidRPr="00201EC2" w:rsidRDefault="000A1219" w:rsidP="000A1219">
      <w:pPr>
        <w:rPr>
          <w:rFonts w:ascii="Times New Roman" w:hAnsi="Times New Roman" w:cs="Times New Roman"/>
          <w:i/>
        </w:rPr>
      </w:pPr>
      <w:r w:rsidRPr="00201EC2">
        <w:rPr>
          <w:rFonts w:ascii="Times New Roman" w:hAnsi="Times New Roman" w:cs="Times New Roman"/>
          <w:i/>
        </w:rPr>
        <w:lastRenderedPageBreak/>
        <w:t>-  Thông tin chi tiết sản phẩ</w:t>
      </w:r>
      <w:r w:rsidR="00FD553D" w:rsidRPr="00201EC2">
        <w:rPr>
          <w:rFonts w:ascii="Times New Roman" w:hAnsi="Times New Roman" w:cs="Times New Roman"/>
          <w:i/>
        </w:rPr>
        <w:t>m:</w:t>
      </w:r>
    </w:p>
    <w:p w:rsidR="00FD553D" w:rsidRP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Tiêu đề quảng cáo</w:t>
      </w:r>
    </w:p>
    <w:p w:rsidR="00FD553D" w:rsidRP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Điểm nổi bật</w:t>
      </w:r>
    </w:p>
    <w:p w:rsid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Thông tin chi tiết</w:t>
      </w:r>
    </w:p>
    <w:p w:rsidR="0009256D" w:rsidRDefault="0009256D" w:rsidP="0009256D">
      <w:pPr>
        <w:pStyle w:val="ListParagraph"/>
        <w:numPr>
          <w:ilvl w:val="0"/>
          <w:numId w:val="1"/>
        </w:numPr>
        <w:rPr>
          <w:rFonts w:ascii="Times New Roman" w:hAnsi="Times New Roman" w:cs="Times New Roman"/>
          <w:color w:val="FF0000"/>
        </w:rPr>
      </w:pPr>
      <w:r>
        <w:rPr>
          <w:rFonts w:ascii="Times New Roman" w:hAnsi="Times New Roman" w:cs="Times New Roman"/>
          <w:color w:val="FF0000"/>
        </w:rPr>
        <w:t>Điều kiện áp d</w:t>
      </w:r>
      <w:r w:rsidRPr="0009256D">
        <w:rPr>
          <w:rFonts w:ascii="Times New Roman" w:hAnsi="Times New Roman" w:cs="Times New Roman"/>
          <w:color w:val="FF0000"/>
        </w:rPr>
        <w:t>ụng</w:t>
      </w:r>
      <w:r>
        <w:rPr>
          <w:rFonts w:ascii="Times New Roman" w:hAnsi="Times New Roman" w:cs="Times New Roman"/>
          <w:color w:val="FF0000"/>
        </w:rPr>
        <w:t xml:space="preserve"> s</w:t>
      </w:r>
      <w:r w:rsidRPr="0009256D">
        <w:rPr>
          <w:rFonts w:ascii="Times New Roman" w:hAnsi="Times New Roman" w:cs="Times New Roman"/>
          <w:color w:val="FF0000"/>
        </w:rPr>
        <w:t>ản</w:t>
      </w:r>
      <w:r>
        <w:rPr>
          <w:rFonts w:ascii="Times New Roman" w:hAnsi="Times New Roman" w:cs="Times New Roman"/>
          <w:color w:val="FF0000"/>
        </w:rPr>
        <w:t xml:space="preserve"> ph</w:t>
      </w:r>
      <w:r w:rsidRPr="0009256D">
        <w:rPr>
          <w:rFonts w:ascii="Times New Roman" w:hAnsi="Times New Roman" w:cs="Times New Roman"/>
          <w:color w:val="FF0000"/>
        </w:rPr>
        <w:t>ẩm</w:t>
      </w:r>
    </w:p>
    <w:p w:rsidR="0009256D" w:rsidRPr="00FD553D" w:rsidRDefault="0009256D" w:rsidP="0009256D">
      <w:pPr>
        <w:pStyle w:val="ListParagraph"/>
        <w:numPr>
          <w:ilvl w:val="0"/>
          <w:numId w:val="1"/>
        </w:numPr>
        <w:rPr>
          <w:rFonts w:ascii="Times New Roman" w:hAnsi="Times New Roman" w:cs="Times New Roman"/>
          <w:color w:val="FF0000"/>
        </w:rPr>
      </w:pPr>
      <w:r>
        <w:rPr>
          <w:rFonts w:ascii="Times New Roman" w:hAnsi="Times New Roman" w:cs="Times New Roman"/>
          <w:color w:val="FF0000"/>
        </w:rPr>
        <w:t>H</w:t>
      </w:r>
      <w:r w:rsidRPr="0009256D">
        <w:rPr>
          <w:rFonts w:ascii="Times New Roman" w:hAnsi="Times New Roman" w:cs="Times New Roman"/>
          <w:color w:val="FF0000"/>
        </w:rPr>
        <w:t>ình</w:t>
      </w:r>
      <w:r>
        <w:rPr>
          <w:rFonts w:ascii="Times New Roman" w:hAnsi="Times New Roman" w:cs="Times New Roman"/>
          <w:color w:val="FF0000"/>
        </w:rPr>
        <w:t xml:space="preserve"> </w:t>
      </w:r>
      <w:r w:rsidRPr="0009256D">
        <w:rPr>
          <w:rFonts w:ascii="Times New Roman" w:hAnsi="Times New Roman" w:cs="Times New Roman"/>
          <w:color w:val="FF0000"/>
        </w:rPr>
        <w:t>ảnh</w:t>
      </w:r>
      <w:r>
        <w:rPr>
          <w:rFonts w:ascii="Times New Roman" w:hAnsi="Times New Roman" w:cs="Times New Roman"/>
          <w:color w:val="FF0000"/>
        </w:rPr>
        <w:t xml:space="preserve"> s</w:t>
      </w:r>
      <w:r w:rsidRPr="0009256D">
        <w:rPr>
          <w:rFonts w:ascii="Times New Roman" w:hAnsi="Times New Roman" w:cs="Times New Roman"/>
          <w:color w:val="FF0000"/>
        </w:rPr>
        <w:t>ản</w:t>
      </w:r>
      <w:r>
        <w:rPr>
          <w:rFonts w:ascii="Times New Roman" w:hAnsi="Times New Roman" w:cs="Times New Roman"/>
          <w:color w:val="FF0000"/>
        </w:rPr>
        <w:t xml:space="preserve"> ph</w:t>
      </w:r>
      <w:r w:rsidRPr="0009256D">
        <w:rPr>
          <w:rFonts w:ascii="Times New Roman" w:hAnsi="Times New Roman" w:cs="Times New Roman"/>
          <w:color w:val="FF0000"/>
        </w:rPr>
        <w:t>ẩm</w:t>
      </w:r>
    </w:p>
    <w:p w:rsidR="000A1219" w:rsidRPr="005D7466" w:rsidRDefault="000A1219" w:rsidP="000A1219">
      <w:pPr>
        <w:rPr>
          <w:rFonts w:ascii="Times New Roman" w:hAnsi="Times New Roman" w:cs="Times New Roman"/>
          <w:b/>
        </w:rPr>
      </w:pPr>
      <w:r w:rsidRPr="005D7466">
        <w:rPr>
          <w:rFonts w:ascii="Times New Roman" w:hAnsi="Times New Roman" w:cs="Times New Roman"/>
          <w:b/>
        </w:rPr>
        <w:t xml:space="preserve">2.  Qui trình thành viên mua sản phẩm trên MuaVoucher: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Các thành viên được đăng kí tài khoản  miễn  phí  trên  hệ  thống  của  MuaVoucher. Ngoài ra, còn được cung cấp các chức năng như: nạp tiền bằng thẻ Voucher, tìm kiếm các sản phẩm theo nhiều tiêu chí: lĩnh vực, mức giảm giá, …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Khi thành viên đăng kí mua phiếu MuaVouchermua sản phẩm nếu số lượng sản phẩm còn đủ cung cấp thì nhân viên sẽ gửi mail đến thành viên mã số hóa đơn giao hàng và thời gian giao phiếu. </w:t>
      </w:r>
    </w:p>
    <w:p w:rsidR="000A1219" w:rsidRPr="00201EC2" w:rsidRDefault="000A1219" w:rsidP="000A1219">
      <w:pPr>
        <w:rPr>
          <w:rFonts w:ascii="Times New Roman" w:hAnsi="Times New Roman" w:cs="Times New Roman"/>
          <w:i/>
        </w:rPr>
      </w:pPr>
      <w:r w:rsidRPr="00201EC2">
        <w:rPr>
          <w:rFonts w:ascii="Times New Roman" w:hAnsi="Times New Roman" w:cs="Times New Roman"/>
          <w:i/>
        </w:rPr>
        <w:t>Thông tin thành viên cần cung cấp trên hệ thống:</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Họ tên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Địa chỉ email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Số điện thoại </w:t>
      </w:r>
    </w:p>
    <w:p w:rsidR="00201EC2" w:rsidRDefault="000A1219" w:rsidP="000A1219">
      <w:pPr>
        <w:rPr>
          <w:rFonts w:ascii="Times New Roman" w:hAnsi="Times New Roman" w:cs="Times New Roman"/>
        </w:rPr>
      </w:pPr>
      <w:r w:rsidRPr="00FD553D">
        <w:rPr>
          <w:rFonts w:ascii="Times New Roman" w:hAnsi="Times New Roman" w:cs="Times New Roman"/>
        </w:rPr>
        <w:t xml:space="preserve">-  Điều  khoản  giao  dịch:  giao  thẻ  tận  nhà,  nhận  thẻ  tại  MuaVoucher,  trả  trực tuyến.  </w:t>
      </w:r>
    </w:p>
    <w:p w:rsidR="0009256D" w:rsidRDefault="000A1219" w:rsidP="000A1219">
      <w:pPr>
        <w:rPr>
          <w:rFonts w:ascii="Times New Roman" w:hAnsi="Times New Roman" w:cs="Times New Roman"/>
          <w:color w:val="FF0000"/>
        </w:rPr>
      </w:pPr>
      <w:r w:rsidRPr="00201EC2">
        <w:rPr>
          <w:rFonts w:ascii="Times New Roman" w:hAnsi="Times New Roman" w:cs="Times New Roman"/>
          <w:color w:val="FF0000"/>
        </w:rPr>
        <w:t xml:space="preserve">Nếu  thành  viên  chọn điều  khoản  giao  dịch  là  giao  hàng  tận  nhà, </w:t>
      </w:r>
      <w:r w:rsidR="00FD553D" w:rsidRPr="00201EC2">
        <w:rPr>
          <w:rFonts w:ascii="Times New Roman" w:hAnsi="Times New Roman" w:cs="Times New Roman"/>
          <w:color w:val="FF0000"/>
        </w:rPr>
        <w:t xml:space="preserve">số voucher </w:t>
      </w:r>
      <w:r w:rsidR="0009256D">
        <w:rPr>
          <w:rFonts w:ascii="Times New Roman" w:hAnsi="Times New Roman" w:cs="Times New Roman"/>
          <w:color w:val="FF0000"/>
        </w:rPr>
        <w:t>kh</w:t>
      </w:r>
      <w:r w:rsidR="0009256D" w:rsidRPr="0009256D">
        <w:rPr>
          <w:rFonts w:ascii="Times New Roman" w:hAnsi="Times New Roman" w:cs="Times New Roman"/>
          <w:color w:val="FF0000"/>
        </w:rPr>
        <w:t>ách</w:t>
      </w:r>
      <w:r w:rsidR="0009256D">
        <w:rPr>
          <w:rFonts w:ascii="Times New Roman" w:hAnsi="Times New Roman" w:cs="Times New Roman"/>
          <w:color w:val="FF0000"/>
        </w:rPr>
        <w:t xml:space="preserve"> h</w:t>
      </w:r>
      <w:r w:rsidR="0009256D" w:rsidRPr="0009256D">
        <w:rPr>
          <w:rFonts w:ascii="Times New Roman" w:hAnsi="Times New Roman" w:cs="Times New Roman"/>
          <w:color w:val="FF0000"/>
        </w:rPr>
        <w:t>àng</w:t>
      </w:r>
      <w:r w:rsidR="0009256D">
        <w:rPr>
          <w:rFonts w:ascii="Times New Roman" w:hAnsi="Times New Roman" w:cs="Times New Roman"/>
          <w:color w:val="FF0000"/>
        </w:rPr>
        <w:t xml:space="preserve"> mua </w:t>
      </w:r>
      <w:r w:rsidR="00FD553D" w:rsidRPr="00201EC2">
        <w:rPr>
          <w:rFonts w:ascii="Times New Roman" w:hAnsi="Times New Roman" w:cs="Times New Roman"/>
          <w:color w:val="FF0000"/>
        </w:rPr>
        <w:t xml:space="preserve">phải đạt mức tối thiểu của yêu cầu giao hàng tận nhà, </w:t>
      </w:r>
      <w:r w:rsidRPr="00201EC2">
        <w:rPr>
          <w:rFonts w:ascii="Times New Roman" w:hAnsi="Times New Roman" w:cs="Times New Roman"/>
          <w:color w:val="FF0000"/>
        </w:rPr>
        <w:t xml:space="preserve"> cần cung cấp thêm </w:t>
      </w:r>
      <w:r w:rsidR="00FD553D" w:rsidRPr="00201EC2">
        <w:rPr>
          <w:rFonts w:ascii="Times New Roman" w:hAnsi="Times New Roman" w:cs="Times New Roman"/>
          <w:color w:val="FF0000"/>
        </w:rPr>
        <w:t xml:space="preserve"> </w:t>
      </w:r>
      <w:r w:rsidR="0009256D">
        <w:rPr>
          <w:rFonts w:ascii="Times New Roman" w:hAnsi="Times New Roman" w:cs="Times New Roman"/>
          <w:color w:val="FF0000"/>
        </w:rPr>
        <w:t>c</w:t>
      </w:r>
      <w:r w:rsidR="0009256D" w:rsidRPr="0009256D">
        <w:rPr>
          <w:rFonts w:ascii="Times New Roman" w:hAnsi="Times New Roman" w:cs="Times New Roman"/>
          <w:color w:val="FF0000"/>
        </w:rPr>
        <w:t>ác</w:t>
      </w:r>
      <w:r w:rsidR="0009256D">
        <w:rPr>
          <w:rFonts w:ascii="Times New Roman" w:hAnsi="Times New Roman" w:cs="Times New Roman"/>
          <w:color w:val="FF0000"/>
        </w:rPr>
        <w:t xml:space="preserve"> </w:t>
      </w:r>
      <w:r w:rsidR="00FD553D" w:rsidRPr="00201EC2">
        <w:rPr>
          <w:rFonts w:ascii="Times New Roman" w:hAnsi="Times New Roman" w:cs="Times New Roman"/>
          <w:color w:val="FF0000"/>
        </w:rPr>
        <w:t xml:space="preserve">thông tin </w:t>
      </w:r>
      <w:r w:rsidR="0009256D">
        <w:rPr>
          <w:rFonts w:ascii="Times New Roman" w:hAnsi="Times New Roman" w:cs="Times New Roman"/>
          <w:color w:val="FF0000"/>
        </w:rPr>
        <w:t xml:space="preserve">sau: </w:t>
      </w:r>
    </w:p>
    <w:p w:rsidR="0009256D" w:rsidRPr="005552A5" w:rsidRDefault="0009256D" w:rsidP="005552A5">
      <w:pPr>
        <w:pStyle w:val="ListParagraph"/>
        <w:numPr>
          <w:ilvl w:val="0"/>
          <w:numId w:val="8"/>
        </w:numPr>
        <w:rPr>
          <w:rFonts w:ascii="Times New Roman" w:hAnsi="Times New Roman" w:cs="Times New Roman"/>
          <w:color w:val="FF0000"/>
        </w:rPr>
      </w:pPr>
      <w:r w:rsidRPr="005552A5">
        <w:rPr>
          <w:rFonts w:ascii="Times New Roman" w:hAnsi="Times New Roman" w:cs="Times New Roman"/>
          <w:color w:val="FF0000"/>
        </w:rPr>
        <w:t>N</w:t>
      </w:r>
      <w:r w:rsidR="00FD553D" w:rsidRPr="005552A5">
        <w:rPr>
          <w:rFonts w:ascii="Times New Roman" w:hAnsi="Times New Roman" w:cs="Times New Roman"/>
          <w:color w:val="FF0000"/>
        </w:rPr>
        <w:t>gười nhận</w:t>
      </w:r>
      <w:r w:rsidRPr="005552A5">
        <w:rPr>
          <w:rFonts w:ascii="Times New Roman" w:hAnsi="Times New Roman" w:cs="Times New Roman"/>
          <w:color w:val="FF0000"/>
        </w:rPr>
        <w:t>:</w:t>
      </w:r>
    </w:p>
    <w:p w:rsidR="0009256D" w:rsidRPr="005552A5" w:rsidRDefault="0009256D" w:rsidP="005552A5">
      <w:pPr>
        <w:pStyle w:val="ListParagraph"/>
        <w:numPr>
          <w:ilvl w:val="0"/>
          <w:numId w:val="4"/>
        </w:numPr>
        <w:rPr>
          <w:rFonts w:ascii="Times New Roman" w:hAnsi="Times New Roman" w:cs="Times New Roman"/>
          <w:color w:val="FF0000"/>
        </w:rPr>
      </w:pPr>
      <w:r w:rsidRPr="005552A5">
        <w:rPr>
          <w:rFonts w:ascii="Times New Roman" w:hAnsi="Times New Roman" w:cs="Times New Roman"/>
          <w:color w:val="FF0000"/>
        </w:rPr>
        <w:t>T</w:t>
      </w:r>
      <w:r w:rsidR="00FD553D" w:rsidRPr="005552A5">
        <w:rPr>
          <w:rFonts w:ascii="Times New Roman" w:hAnsi="Times New Roman" w:cs="Times New Roman"/>
          <w:color w:val="FF0000"/>
        </w:rPr>
        <w:t>ên người nhận</w:t>
      </w:r>
    </w:p>
    <w:p w:rsidR="0009256D" w:rsidRPr="005552A5" w:rsidRDefault="0009256D" w:rsidP="005552A5">
      <w:pPr>
        <w:pStyle w:val="ListParagraph"/>
        <w:numPr>
          <w:ilvl w:val="0"/>
          <w:numId w:val="4"/>
        </w:numPr>
        <w:rPr>
          <w:rFonts w:ascii="Times New Roman" w:hAnsi="Times New Roman" w:cs="Times New Roman"/>
          <w:color w:val="FF0000"/>
        </w:rPr>
      </w:pPr>
      <w:r w:rsidRPr="005552A5">
        <w:rPr>
          <w:rFonts w:ascii="Times New Roman" w:hAnsi="Times New Roman" w:cs="Times New Roman"/>
          <w:color w:val="FF0000"/>
        </w:rPr>
        <w:t>Đ</w:t>
      </w:r>
      <w:r w:rsidR="00FD553D" w:rsidRPr="005552A5">
        <w:rPr>
          <w:rFonts w:ascii="Times New Roman" w:hAnsi="Times New Roman" w:cs="Times New Roman"/>
          <w:color w:val="FF0000"/>
        </w:rPr>
        <w:t>iện thoại</w:t>
      </w:r>
    </w:p>
    <w:p w:rsidR="0009256D" w:rsidRPr="005552A5" w:rsidRDefault="0009256D" w:rsidP="005552A5">
      <w:pPr>
        <w:pStyle w:val="ListParagraph"/>
        <w:numPr>
          <w:ilvl w:val="0"/>
          <w:numId w:val="8"/>
        </w:numPr>
        <w:rPr>
          <w:rFonts w:ascii="Times New Roman" w:hAnsi="Times New Roman" w:cs="Times New Roman"/>
          <w:color w:val="FF0000"/>
        </w:rPr>
      </w:pPr>
      <w:r w:rsidRPr="005552A5">
        <w:rPr>
          <w:rFonts w:ascii="Times New Roman" w:hAnsi="Times New Roman" w:cs="Times New Roman"/>
          <w:color w:val="FF0000"/>
        </w:rPr>
        <w:t>Đ</w:t>
      </w:r>
      <w:r w:rsidR="000A1219" w:rsidRPr="005552A5">
        <w:rPr>
          <w:rFonts w:ascii="Times New Roman" w:hAnsi="Times New Roman" w:cs="Times New Roman"/>
          <w:color w:val="FF0000"/>
        </w:rPr>
        <w:t>ịa chỉ cần giao</w:t>
      </w:r>
    </w:p>
    <w:p w:rsidR="0009256D" w:rsidRPr="005552A5" w:rsidRDefault="00FD553D" w:rsidP="005552A5">
      <w:pPr>
        <w:pStyle w:val="ListParagraph"/>
        <w:numPr>
          <w:ilvl w:val="0"/>
          <w:numId w:val="8"/>
        </w:numPr>
        <w:rPr>
          <w:rFonts w:ascii="Times New Roman" w:hAnsi="Times New Roman" w:cs="Times New Roman"/>
          <w:color w:val="FF0000"/>
        </w:rPr>
      </w:pPr>
      <w:r w:rsidRPr="005552A5">
        <w:rPr>
          <w:rFonts w:ascii="Times New Roman" w:hAnsi="Times New Roman" w:cs="Times New Roman"/>
          <w:color w:val="FF0000"/>
        </w:rPr>
        <w:t xml:space="preserve"> </w:t>
      </w:r>
      <w:r w:rsidR="0009256D" w:rsidRPr="005552A5">
        <w:rPr>
          <w:rFonts w:ascii="Times New Roman" w:hAnsi="Times New Roman" w:cs="Times New Roman"/>
          <w:color w:val="FF0000"/>
        </w:rPr>
        <w:t>M</w:t>
      </w:r>
      <w:r w:rsidRPr="005552A5">
        <w:rPr>
          <w:rFonts w:ascii="Times New Roman" w:hAnsi="Times New Roman" w:cs="Times New Roman"/>
          <w:color w:val="FF0000"/>
        </w:rPr>
        <w:t>ột số thông tin khác</w:t>
      </w:r>
      <w:r w:rsidR="0009256D" w:rsidRPr="005552A5">
        <w:rPr>
          <w:rFonts w:ascii="Times New Roman" w:hAnsi="Times New Roman" w:cs="Times New Roman"/>
          <w:color w:val="FF0000"/>
        </w:rPr>
        <w:t>:</w:t>
      </w:r>
    </w:p>
    <w:p w:rsidR="0009256D" w:rsidRPr="005552A5" w:rsidRDefault="0009256D" w:rsidP="005552A5">
      <w:pPr>
        <w:pStyle w:val="ListParagraph"/>
        <w:numPr>
          <w:ilvl w:val="0"/>
          <w:numId w:val="5"/>
        </w:numPr>
        <w:rPr>
          <w:rFonts w:ascii="Times New Roman" w:hAnsi="Times New Roman" w:cs="Times New Roman"/>
          <w:color w:val="FF0000"/>
        </w:rPr>
      </w:pPr>
      <w:r w:rsidRPr="005552A5">
        <w:rPr>
          <w:rFonts w:ascii="Times New Roman" w:hAnsi="Times New Roman" w:cs="Times New Roman"/>
          <w:color w:val="FF0000"/>
        </w:rPr>
        <w:t>N</w:t>
      </w:r>
      <w:r w:rsidR="00FD553D" w:rsidRPr="005552A5">
        <w:rPr>
          <w:rFonts w:ascii="Times New Roman" w:hAnsi="Times New Roman" w:cs="Times New Roman"/>
          <w:color w:val="FF0000"/>
        </w:rPr>
        <w:t>gày nhận hàng</w:t>
      </w:r>
    </w:p>
    <w:p w:rsidR="0009256D" w:rsidRPr="005552A5" w:rsidRDefault="0009256D" w:rsidP="005552A5">
      <w:pPr>
        <w:pStyle w:val="ListParagraph"/>
        <w:numPr>
          <w:ilvl w:val="0"/>
          <w:numId w:val="5"/>
        </w:numPr>
        <w:rPr>
          <w:rFonts w:ascii="Times New Roman" w:hAnsi="Times New Roman" w:cs="Times New Roman"/>
          <w:color w:val="FF0000"/>
        </w:rPr>
      </w:pPr>
      <w:r w:rsidRPr="005552A5">
        <w:rPr>
          <w:rFonts w:ascii="Times New Roman" w:hAnsi="Times New Roman" w:cs="Times New Roman"/>
          <w:color w:val="FF0000"/>
        </w:rPr>
        <w:t>G</w:t>
      </w:r>
      <w:r w:rsidR="00FD553D" w:rsidRPr="005552A5">
        <w:rPr>
          <w:rFonts w:ascii="Times New Roman" w:hAnsi="Times New Roman" w:cs="Times New Roman"/>
          <w:color w:val="FF0000"/>
        </w:rPr>
        <w:t>iờ nhận</w:t>
      </w:r>
    </w:p>
    <w:p w:rsidR="00FD553D" w:rsidRPr="005552A5" w:rsidRDefault="0009256D" w:rsidP="005552A5">
      <w:pPr>
        <w:pStyle w:val="ListParagraph"/>
        <w:numPr>
          <w:ilvl w:val="0"/>
          <w:numId w:val="5"/>
        </w:numPr>
        <w:rPr>
          <w:rFonts w:ascii="Times New Roman" w:hAnsi="Times New Roman" w:cs="Times New Roman"/>
          <w:color w:val="FF0000"/>
        </w:rPr>
      </w:pPr>
      <w:r w:rsidRPr="005552A5">
        <w:rPr>
          <w:rFonts w:ascii="Times New Roman" w:hAnsi="Times New Roman" w:cs="Times New Roman"/>
          <w:color w:val="FF0000"/>
        </w:rPr>
        <w:t>L</w:t>
      </w:r>
      <w:r w:rsidR="00FD553D" w:rsidRPr="005552A5">
        <w:rPr>
          <w:rFonts w:ascii="Times New Roman" w:hAnsi="Times New Roman" w:cs="Times New Roman"/>
          <w:color w:val="FF0000"/>
        </w:rPr>
        <w:t xml:space="preserve">ời nhắn đến </w:t>
      </w:r>
      <w:r w:rsidRPr="005552A5">
        <w:rPr>
          <w:rFonts w:ascii="Times New Roman" w:hAnsi="Times New Roman" w:cs="Times New Roman"/>
          <w:color w:val="FF0000"/>
        </w:rPr>
        <w:t>Hệ thống mua</w:t>
      </w:r>
      <w:r w:rsidR="00FD553D" w:rsidRPr="005552A5">
        <w:rPr>
          <w:rFonts w:ascii="Times New Roman" w:hAnsi="Times New Roman" w:cs="Times New Roman"/>
          <w:color w:val="FF0000"/>
        </w:rPr>
        <w:t xml:space="preserve"> </w:t>
      </w:r>
      <w:r w:rsidRPr="005552A5">
        <w:rPr>
          <w:rFonts w:ascii="Times New Roman" w:hAnsi="Times New Roman" w:cs="Times New Roman"/>
          <w:color w:val="FF0000"/>
        </w:rPr>
        <w:t>voucher</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Nếu thành viên chọn điều khoản giao dịch là trả trực tuyến, hệ thống sẽ kiểm tra số tiền trong thẻ </w:t>
      </w:r>
      <w:r w:rsidR="005D7466">
        <w:rPr>
          <w:rFonts w:ascii="Times New Roman" w:hAnsi="Times New Roman" w:cs="Times New Roman"/>
        </w:rPr>
        <w:t>V</w:t>
      </w:r>
      <w:r w:rsidRPr="00FD553D">
        <w:rPr>
          <w:rFonts w:ascii="Times New Roman" w:hAnsi="Times New Roman" w:cs="Times New Roman"/>
        </w:rPr>
        <w:t xml:space="preserve">oucher, nếu thỏa thì việc mua  sản  phẩm được  chấp  nhận, đồng  thời  hệ  thống  sẽ  trừ  số  tiền  trong  thẻ Voucher của thành viên bằng số tiền mua sản phẩm. </w:t>
      </w:r>
    </w:p>
    <w:p w:rsidR="00FD553D" w:rsidRPr="00201EC2" w:rsidRDefault="00FD553D" w:rsidP="000A1219">
      <w:pPr>
        <w:rPr>
          <w:rFonts w:ascii="Times New Roman" w:hAnsi="Times New Roman" w:cs="Times New Roman"/>
          <w:color w:val="FF0000"/>
        </w:rPr>
      </w:pPr>
      <w:r w:rsidRPr="00201EC2">
        <w:rPr>
          <w:rFonts w:ascii="Times New Roman" w:hAnsi="Times New Roman" w:cs="Times New Roman"/>
          <w:color w:val="FF0000"/>
        </w:rPr>
        <w:t>Ngoài ra còn có dịch vụ tặng Voucher cho bạn bè.</w:t>
      </w:r>
      <w:r w:rsidR="0009256D">
        <w:rPr>
          <w:rFonts w:ascii="Times New Roman" w:hAnsi="Times New Roman" w:cs="Times New Roman"/>
          <w:color w:val="FF0000"/>
        </w:rPr>
        <w:t xml:space="preserve"> D</w:t>
      </w:r>
      <w:r w:rsidR="0009256D" w:rsidRPr="0009256D">
        <w:rPr>
          <w:rFonts w:ascii="Times New Roman" w:hAnsi="Times New Roman" w:cs="Times New Roman"/>
          <w:color w:val="FF0000"/>
        </w:rPr>
        <w:t>ịch</w:t>
      </w:r>
      <w:r w:rsidR="0009256D">
        <w:rPr>
          <w:rFonts w:ascii="Times New Roman" w:hAnsi="Times New Roman" w:cs="Times New Roman"/>
          <w:color w:val="FF0000"/>
        </w:rPr>
        <w:t xml:space="preserve"> v</w:t>
      </w:r>
      <w:r w:rsidR="0009256D" w:rsidRPr="0009256D">
        <w:rPr>
          <w:rFonts w:ascii="Times New Roman" w:hAnsi="Times New Roman" w:cs="Times New Roman"/>
          <w:color w:val="FF0000"/>
        </w:rPr>
        <w:t>ụ</w:t>
      </w:r>
      <w:r w:rsidR="0009256D">
        <w:rPr>
          <w:rFonts w:ascii="Times New Roman" w:hAnsi="Times New Roman" w:cs="Times New Roman"/>
          <w:color w:val="FF0000"/>
        </w:rPr>
        <w:t xml:space="preserve"> n</w:t>
      </w:r>
      <w:r w:rsidR="0009256D" w:rsidRPr="0009256D">
        <w:rPr>
          <w:rFonts w:ascii="Times New Roman" w:hAnsi="Times New Roman" w:cs="Times New Roman"/>
          <w:color w:val="FF0000"/>
        </w:rPr>
        <w:t>ày</w:t>
      </w:r>
      <w:r w:rsidR="0009256D">
        <w:rPr>
          <w:rFonts w:ascii="Times New Roman" w:hAnsi="Times New Roman" w:cs="Times New Roman"/>
          <w:color w:val="FF0000"/>
        </w:rPr>
        <w:t xml:space="preserve"> ch</w:t>
      </w:r>
      <w:r w:rsidR="0009256D" w:rsidRPr="0009256D">
        <w:rPr>
          <w:rFonts w:ascii="Times New Roman" w:hAnsi="Times New Roman" w:cs="Times New Roman"/>
          <w:color w:val="FF0000"/>
        </w:rPr>
        <w:t>ỉ</w:t>
      </w:r>
      <w:r w:rsidR="0009256D">
        <w:rPr>
          <w:rFonts w:ascii="Times New Roman" w:hAnsi="Times New Roman" w:cs="Times New Roman"/>
          <w:color w:val="FF0000"/>
        </w:rPr>
        <w:t xml:space="preserve"> </w:t>
      </w:r>
      <w:r w:rsidR="0009256D" w:rsidRPr="0009256D">
        <w:rPr>
          <w:rFonts w:ascii="Times New Roman" w:hAnsi="Times New Roman" w:cs="Times New Roman"/>
          <w:color w:val="FF0000"/>
        </w:rPr>
        <w:t>áp</w:t>
      </w:r>
      <w:r w:rsidR="0009256D">
        <w:rPr>
          <w:rFonts w:ascii="Times New Roman" w:hAnsi="Times New Roman" w:cs="Times New Roman"/>
          <w:color w:val="FF0000"/>
        </w:rPr>
        <w:t xml:space="preserve"> d</w:t>
      </w:r>
      <w:r w:rsidR="0009256D" w:rsidRPr="0009256D">
        <w:rPr>
          <w:rFonts w:ascii="Times New Roman" w:hAnsi="Times New Roman" w:cs="Times New Roman"/>
          <w:color w:val="FF0000"/>
        </w:rPr>
        <w:t>ụng</w:t>
      </w:r>
      <w:r w:rsidR="0009256D">
        <w:rPr>
          <w:rFonts w:ascii="Times New Roman" w:hAnsi="Times New Roman" w:cs="Times New Roman"/>
          <w:color w:val="FF0000"/>
        </w:rPr>
        <w:t xml:space="preserve"> đ</w:t>
      </w:r>
      <w:r w:rsidR="0009256D" w:rsidRPr="0009256D">
        <w:rPr>
          <w:rFonts w:ascii="Times New Roman" w:hAnsi="Times New Roman" w:cs="Times New Roman"/>
          <w:color w:val="FF0000"/>
        </w:rPr>
        <w:t>ối</w:t>
      </w:r>
      <w:r w:rsidR="0009256D">
        <w:rPr>
          <w:rFonts w:ascii="Times New Roman" w:hAnsi="Times New Roman" w:cs="Times New Roman"/>
          <w:color w:val="FF0000"/>
        </w:rPr>
        <w:t xml:space="preserve"> v</w:t>
      </w:r>
      <w:r w:rsidR="0009256D" w:rsidRPr="0009256D">
        <w:rPr>
          <w:rFonts w:ascii="Times New Roman" w:hAnsi="Times New Roman" w:cs="Times New Roman"/>
          <w:color w:val="FF0000"/>
        </w:rPr>
        <w:t>ới</w:t>
      </w:r>
      <w:r w:rsidR="0009256D">
        <w:rPr>
          <w:rFonts w:ascii="Times New Roman" w:hAnsi="Times New Roman" w:cs="Times New Roman"/>
          <w:color w:val="FF0000"/>
        </w:rPr>
        <w:t xml:space="preserve"> h</w:t>
      </w:r>
      <w:r w:rsidR="0009256D" w:rsidRPr="0009256D">
        <w:rPr>
          <w:rFonts w:ascii="Times New Roman" w:hAnsi="Times New Roman" w:cs="Times New Roman"/>
          <w:color w:val="FF0000"/>
        </w:rPr>
        <w:t>ình</w:t>
      </w:r>
      <w:r w:rsidR="0009256D">
        <w:rPr>
          <w:rFonts w:ascii="Times New Roman" w:hAnsi="Times New Roman" w:cs="Times New Roman"/>
          <w:color w:val="FF0000"/>
        </w:rPr>
        <w:t xml:space="preserve"> th</w:t>
      </w:r>
      <w:r w:rsidR="0009256D" w:rsidRPr="0009256D">
        <w:rPr>
          <w:rFonts w:ascii="Times New Roman" w:hAnsi="Times New Roman" w:cs="Times New Roman"/>
          <w:color w:val="FF0000"/>
        </w:rPr>
        <w:t>ức</w:t>
      </w:r>
      <w:r w:rsidR="0009256D">
        <w:rPr>
          <w:rFonts w:ascii="Times New Roman" w:hAnsi="Times New Roman" w:cs="Times New Roman"/>
          <w:color w:val="FF0000"/>
        </w:rPr>
        <w:t xml:space="preserve"> tr</w:t>
      </w:r>
      <w:r w:rsidR="0009256D" w:rsidRPr="0009256D">
        <w:rPr>
          <w:rFonts w:ascii="Times New Roman" w:hAnsi="Times New Roman" w:cs="Times New Roman"/>
          <w:color w:val="FF0000"/>
        </w:rPr>
        <w:t>ả</w:t>
      </w:r>
      <w:r w:rsidR="0009256D">
        <w:rPr>
          <w:rFonts w:ascii="Times New Roman" w:hAnsi="Times New Roman" w:cs="Times New Roman"/>
          <w:color w:val="FF0000"/>
        </w:rPr>
        <w:t xml:space="preserve"> tr</w:t>
      </w:r>
      <w:r w:rsidR="0009256D" w:rsidRPr="0009256D">
        <w:rPr>
          <w:rFonts w:ascii="Times New Roman" w:hAnsi="Times New Roman" w:cs="Times New Roman"/>
          <w:color w:val="FF0000"/>
        </w:rPr>
        <w:t>ực</w:t>
      </w:r>
      <w:r w:rsidR="0009256D">
        <w:rPr>
          <w:rFonts w:ascii="Times New Roman" w:hAnsi="Times New Roman" w:cs="Times New Roman"/>
          <w:color w:val="FF0000"/>
        </w:rPr>
        <w:t xml:space="preserve"> tuy</w:t>
      </w:r>
      <w:r w:rsidR="0009256D" w:rsidRPr="0009256D">
        <w:rPr>
          <w:rFonts w:ascii="Times New Roman" w:hAnsi="Times New Roman" w:cs="Times New Roman"/>
          <w:color w:val="FF0000"/>
        </w:rPr>
        <w:t>ến</w:t>
      </w:r>
      <w:r w:rsidR="0009256D">
        <w:rPr>
          <w:rFonts w:ascii="Times New Roman" w:hAnsi="Times New Roman" w:cs="Times New Roman"/>
          <w:color w:val="FF0000"/>
        </w:rPr>
        <w:t>.</w:t>
      </w:r>
      <w:r w:rsidRPr="00201EC2">
        <w:rPr>
          <w:rFonts w:ascii="Times New Roman" w:hAnsi="Times New Roman" w:cs="Times New Roman"/>
          <w:color w:val="FF0000"/>
        </w:rPr>
        <w:t xml:space="preserve"> Để sử dụng dịch vụ, khách hàng phải cung cấp thông tin: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Tên người gửi</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Số lượng voucher</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lastRenderedPageBreak/>
        <w:t>Tên người nhận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Email người nhận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Số điện thoại người nhận</w:t>
      </w:r>
    </w:p>
    <w:p w:rsidR="003100D8"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Lời nhắn cho người nhận</w:t>
      </w:r>
    </w:p>
    <w:p w:rsidR="0009256D" w:rsidRPr="005552A5" w:rsidRDefault="0009256D" w:rsidP="005552A5">
      <w:pPr>
        <w:pStyle w:val="ListParagraph"/>
        <w:widowControl w:val="0"/>
        <w:spacing w:after="0" w:line="240" w:lineRule="auto"/>
        <w:rPr>
          <w:rFonts w:ascii="Times New Roman" w:hAnsi="Times New Roman" w:cs="Times New Roman"/>
        </w:rPr>
      </w:pPr>
    </w:p>
    <w:p w:rsidR="0009256D" w:rsidRPr="005552A5" w:rsidRDefault="0009256D" w:rsidP="000A1219">
      <w:pPr>
        <w:rPr>
          <w:rFonts w:ascii="Times New Roman" w:hAnsi="Times New Roman" w:cs="Times New Roman"/>
          <w:color w:val="FF0000"/>
        </w:rPr>
      </w:pPr>
      <w:r w:rsidRPr="005552A5">
        <w:rPr>
          <w:rFonts w:ascii="Times New Roman" w:hAnsi="Times New Roman" w:cs="Times New Roman"/>
          <w:color w:val="FF0000"/>
        </w:rPr>
        <w:t>Khi giao dịch thanh toán thành công, khách hàng sẽ nhận được</w:t>
      </w:r>
      <w:r w:rsidR="003100D8" w:rsidRPr="005552A5">
        <w:rPr>
          <w:rFonts w:ascii="Times New Roman" w:hAnsi="Times New Roman" w:cs="Times New Roman"/>
          <w:color w:val="FF0000"/>
        </w:rPr>
        <w:t xml:space="preserve"> hóa đơn với mã hóa đơn và sản phẩm đã mua. Mỗi hóa đơn sẽ liệt kê chỉ một sản phẩm khách hàng đã mua và tổng số lượng voucher đã mua của sản phẩm</w:t>
      </w:r>
      <w:ins w:id="4" w:author="JML" w:date="2011-11-01T10:25:00Z">
        <w:r w:rsidR="0050198D">
          <w:rPr>
            <w:rFonts w:ascii="Times New Roman" w:hAnsi="Times New Roman" w:cs="Times New Roman"/>
            <w:color w:val="FF0000"/>
          </w:rPr>
          <w:t>, trong đó mỗi Voucher sẽ có một mã số riêng.</w:t>
        </w:r>
      </w:ins>
      <w:del w:id="5" w:author="JML" w:date="2011-11-01T10:25:00Z">
        <w:r w:rsidR="003100D8" w:rsidRPr="005552A5" w:rsidDel="0050198D">
          <w:rPr>
            <w:rFonts w:ascii="Times New Roman" w:hAnsi="Times New Roman" w:cs="Times New Roman"/>
            <w:color w:val="FF0000"/>
          </w:rPr>
          <w:delText xml:space="preserve"> đó.</w:delText>
        </w:r>
      </w:del>
    </w:p>
    <w:p w:rsidR="000A1219" w:rsidRPr="005D7466" w:rsidRDefault="000A1219" w:rsidP="000A1219">
      <w:pPr>
        <w:rPr>
          <w:rFonts w:ascii="Times New Roman" w:hAnsi="Times New Roman" w:cs="Times New Roman"/>
          <w:b/>
        </w:rPr>
      </w:pPr>
      <w:r w:rsidRPr="005D7466">
        <w:rPr>
          <w:rFonts w:ascii="Times New Roman" w:hAnsi="Times New Roman" w:cs="Times New Roman"/>
          <w:b/>
        </w:rPr>
        <w:t>3.  Qui trình nạp tiền bằng thẻ Voucher</w:t>
      </w:r>
      <w:r w:rsidR="005D7466">
        <w:rPr>
          <w:rFonts w:ascii="Times New Roman" w:hAnsi="Times New Roman" w:cs="Times New Roman"/>
          <w:b/>
        </w:rPr>
        <w:t>:</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Thành viên cần mua thẻ Voucher  tại các đại lý Internet trên toàn quốc với các mệnh giá 20,000đ, 60,000đ, và 120,000đ, … </w:t>
      </w:r>
    </w:p>
    <w:p w:rsidR="000A1219" w:rsidRDefault="000A1219" w:rsidP="000A1219">
      <w:pPr>
        <w:rPr>
          <w:rFonts w:ascii="Times New Roman" w:hAnsi="Times New Roman" w:cs="Times New Roman"/>
        </w:rPr>
      </w:pPr>
      <w:r w:rsidRPr="00FD553D">
        <w:rPr>
          <w:rFonts w:ascii="Times New Roman" w:hAnsi="Times New Roman" w:cs="Times New Roman"/>
        </w:rPr>
        <w:t xml:space="preserve">-  Thành viên nhập số seri và mật mã vào hệ thống. Sau khi nạp thẻ xong, thành viên có thể mua sản phẩm của MuaVoucher. </w:t>
      </w:r>
    </w:p>
    <w:p w:rsidR="00201EC2" w:rsidRPr="00FD553D" w:rsidRDefault="00201EC2" w:rsidP="000A1219">
      <w:pPr>
        <w:rPr>
          <w:rFonts w:ascii="Times New Roman" w:hAnsi="Times New Roman" w:cs="Times New Roman"/>
        </w:rPr>
      </w:pPr>
    </w:p>
    <w:p w:rsidR="000A1219" w:rsidRPr="00201EC2" w:rsidRDefault="000A1219" w:rsidP="000A1219">
      <w:pPr>
        <w:rPr>
          <w:rFonts w:ascii="Times New Roman" w:hAnsi="Times New Roman" w:cs="Times New Roman"/>
          <w:b/>
        </w:rPr>
      </w:pPr>
      <w:r w:rsidRPr="00201EC2">
        <w:rPr>
          <w:rFonts w:ascii="Times New Roman" w:hAnsi="Times New Roman" w:cs="Times New Roman"/>
          <w:b/>
        </w:rPr>
        <w:t xml:space="preserve">Yêu cầu   </w:t>
      </w:r>
    </w:p>
    <w:p w:rsidR="005D7466" w:rsidRDefault="000A1219" w:rsidP="000A1219">
      <w:pPr>
        <w:rPr>
          <w:rFonts w:ascii="Times New Roman" w:hAnsi="Times New Roman" w:cs="Times New Roman"/>
        </w:rPr>
      </w:pPr>
      <w:r w:rsidRPr="00FD553D">
        <w:rPr>
          <w:rFonts w:ascii="Times New Roman" w:hAnsi="Times New Roman" w:cs="Times New Roman"/>
        </w:rPr>
        <w:t xml:space="preserve">1.  Môi trường : C#.NET, thư viện ADO.NET, hệ quản trị CSDL SQL Server 2005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2.  Thiết kế CSDL để quản lý hiệu quả các thông tin cần thiết cho các nghiệp vụ như mô tả ở trên. Xác định đầy đủ khóa ngoại, khóa chính và ràng buộc toàn vẹn.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3.  Hãy suy nghĩ một số truy vấn, procedure, trigger thực hiện cho hệ thống.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4.  Cài đặt và thử nghiệm hiệu quả các chỉ mục trên dữ liệu lớn.  </w:t>
      </w:r>
    </w:p>
    <w:p w:rsidR="00D640FD" w:rsidRPr="00FD553D" w:rsidRDefault="000A1219" w:rsidP="000A1219">
      <w:pPr>
        <w:rPr>
          <w:rFonts w:ascii="Times New Roman" w:hAnsi="Times New Roman" w:cs="Times New Roman"/>
        </w:rPr>
      </w:pPr>
      <w:r w:rsidRPr="00FD553D">
        <w:rPr>
          <w:rFonts w:ascii="Times New Roman" w:hAnsi="Times New Roman" w:cs="Times New Roman"/>
        </w:rPr>
        <w:t>5.  Hãy suy nghĩ một số báo biểu cần thiết cho hệ  thống. Thiết kế và xây dựng  các báo biểu này.</w:t>
      </w:r>
    </w:p>
    <w:sectPr w:rsidR="00D640FD" w:rsidRPr="00FD553D" w:rsidSect="00064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ivaldi">
    <w:panose1 w:val="030206020505060908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02ED5"/>
    <w:multiLevelType w:val="hybridMultilevel"/>
    <w:tmpl w:val="CC88F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44E2"/>
    <w:multiLevelType w:val="hybridMultilevel"/>
    <w:tmpl w:val="9F2A8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F53D6B"/>
    <w:multiLevelType w:val="hybridMultilevel"/>
    <w:tmpl w:val="C6B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B31FA"/>
    <w:multiLevelType w:val="hybridMultilevel"/>
    <w:tmpl w:val="172682F4"/>
    <w:lvl w:ilvl="0" w:tplc="9BA81A04">
      <w:start w:val="1"/>
      <w:numFmt w:val="bullet"/>
      <w:lvlText w:val="-"/>
      <w:lvlJc w:val="left"/>
      <w:pPr>
        <w:ind w:left="720" w:hanging="360"/>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A096B"/>
    <w:multiLevelType w:val="hybridMultilevel"/>
    <w:tmpl w:val="D8B05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8B0837"/>
    <w:multiLevelType w:val="hybridMultilevel"/>
    <w:tmpl w:val="C966FECE"/>
    <w:lvl w:ilvl="0" w:tplc="0CFC8CA8">
      <w:start w:val="1"/>
      <w:numFmt w:val="bullet"/>
      <w:lvlText w:val="-"/>
      <w:lvlJc w:val="left"/>
      <w:pPr>
        <w:ind w:left="360" w:firstLine="0"/>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B3D04"/>
    <w:multiLevelType w:val="hybridMultilevel"/>
    <w:tmpl w:val="1D60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0435D"/>
    <w:multiLevelType w:val="hybridMultilevel"/>
    <w:tmpl w:val="0A781D38"/>
    <w:lvl w:ilvl="0" w:tplc="74880854">
      <w:start w:val="1"/>
      <w:numFmt w:val="bullet"/>
      <w:lvlText w:val="-"/>
      <w:lvlJc w:val="left"/>
      <w:pPr>
        <w:ind w:left="360" w:hanging="216"/>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2"/>
  </w:compat>
  <w:rsids>
    <w:rsidRoot w:val="000A1219"/>
    <w:rsid w:val="000644FF"/>
    <w:rsid w:val="0009256D"/>
    <w:rsid w:val="000A1219"/>
    <w:rsid w:val="000D15CE"/>
    <w:rsid w:val="00143523"/>
    <w:rsid w:val="001A1E7F"/>
    <w:rsid w:val="00201EC2"/>
    <w:rsid w:val="003100D8"/>
    <w:rsid w:val="003B11E8"/>
    <w:rsid w:val="003C6B2D"/>
    <w:rsid w:val="0050198D"/>
    <w:rsid w:val="005552A5"/>
    <w:rsid w:val="005D7466"/>
    <w:rsid w:val="006457FC"/>
    <w:rsid w:val="006677CB"/>
    <w:rsid w:val="006F454C"/>
    <w:rsid w:val="00820030"/>
    <w:rsid w:val="008E1D7F"/>
    <w:rsid w:val="0091404C"/>
    <w:rsid w:val="00D640FD"/>
    <w:rsid w:val="00F627B0"/>
    <w:rsid w:val="00F97392"/>
    <w:rsid w:val="00FD5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992</Words>
  <Characters>3703</Characters>
  <Application>Microsoft Office Word</Application>
  <DocSecurity>0</DocSecurity>
  <Lines>84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8</cp:revision>
  <dcterms:created xsi:type="dcterms:W3CDTF">2011-10-31T12:38:00Z</dcterms:created>
  <dcterms:modified xsi:type="dcterms:W3CDTF">2011-11-11T02:10:00Z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1_om9DM5Q1Fn9F9SdaXQ_hW4_xiHLXRXVYazsnI-2jVw</vt:lpwstr>
  </property>
  <property fmtid="{D5CDD505-2E9C-101B-9397-08002B2CF9AE}" pid="3" name="Google.Documents.RevisionId">
    <vt:lpwstr>18331833297316901972</vt:lpwstr>
  </property>
  <property fmtid="{D5CDD505-2E9C-101B-9397-08002B2CF9AE}" pid="4" name="Google.Documents.PreviousRevisionId">
    <vt:lpwstr>07704303462741073923</vt:lpwstr>
  </property>
  <property fmtid="{D5CDD505-2E9C-101B-9397-08002B2CF9AE}" pid="5" name="Google.Documents.PluginVersion">
    <vt:lpwstr>2.0.2424.7283</vt:lpwstr>
  </property>
  <property fmtid="{D5CDD505-2E9C-101B-9397-08002B2CF9AE}" pid="6" name="Google.Documents.MergeIncapabilityFlags">
    <vt:i4>0</vt:i4>
  </property>
  <property fmtid="{D5CDD505-2E9C-101B-9397-08002B2CF9AE}" pid="7" name="Google.Documents.Tracking">
    <vt:lpwstr>true</vt:lpwstr>
  </property>
</Properties>
</file>