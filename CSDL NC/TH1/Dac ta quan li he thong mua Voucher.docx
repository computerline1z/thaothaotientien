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19" w:rsidRPr="005D7466" w:rsidRDefault="000A1219" w:rsidP="005D7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7466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5D74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5D74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5D74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5D74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5D74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5D74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5D74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sz w:val="28"/>
          <w:szCs w:val="28"/>
        </w:rPr>
        <w:t>MuaVoucher</w:t>
      </w:r>
      <w:proofErr w:type="spellEnd"/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 </w:t>
      </w:r>
    </w:p>
    <w:p w:rsidR="000A1219" w:rsidRPr="005D7466" w:rsidRDefault="000A1219" w:rsidP="000A1219">
      <w:pPr>
        <w:rPr>
          <w:rFonts w:ascii="Times New Roman" w:hAnsi="Times New Roman" w:cs="Times New Roman"/>
          <w:b/>
          <w:i/>
          <w:u w:val="single"/>
        </w:rPr>
      </w:pPr>
      <w:proofErr w:type="spellStart"/>
      <w:r w:rsidRPr="005D7466">
        <w:rPr>
          <w:rFonts w:ascii="Times New Roman" w:hAnsi="Times New Roman" w:cs="Times New Roman"/>
          <w:b/>
          <w:i/>
          <w:u w:val="single"/>
        </w:rPr>
        <w:t>Mô</w:t>
      </w:r>
      <w:proofErr w:type="spellEnd"/>
      <w:r w:rsidRPr="005D7466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i/>
          <w:u w:val="single"/>
        </w:rPr>
        <w:t>tả</w:t>
      </w:r>
      <w:proofErr w:type="spellEnd"/>
      <w:r w:rsidRPr="005D7466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i/>
          <w:u w:val="single"/>
        </w:rPr>
        <w:t>đề</w:t>
      </w:r>
      <w:proofErr w:type="spellEnd"/>
      <w:r w:rsidRPr="005D7466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  <w:i/>
          <w:u w:val="single"/>
        </w:rPr>
        <w:t>tài</w:t>
      </w:r>
      <w:proofErr w:type="spellEnd"/>
      <w:r w:rsidRPr="005D7466">
        <w:rPr>
          <w:rFonts w:ascii="Times New Roman" w:hAnsi="Times New Roman" w:cs="Times New Roman"/>
          <w:b/>
          <w:i/>
          <w:u w:val="single"/>
        </w:rPr>
        <w:t xml:space="preserve">: 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proofErr w:type="spellStart"/>
      <w:r w:rsidRPr="00FD553D">
        <w:rPr>
          <w:rFonts w:ascii="Times New Roman" w:hAnsi="Times New Roman" w:cs="Times New Roman"/>
        </w:rPr>
        <w:t>Mục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tiêu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của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mang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lại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những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dịch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vụ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tuyệt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vời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giảm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giá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đến</w:t>
      </w:r>
      <w:proofErr w:type="spellEnd"/>
      <w:r w:rsidRPr="00FD553D">
        <w:rPr>
          <w:rFonts w:ascii="Times New Roman" w:hAnsi="Times New Roman" w:cs="Times New Roman"/>
        </w:rPr>
        <w:t xml:space="preserve"> 90% </w:t>
      </w:r>
      <w:proofErr w:type="spellStart"/>
      <w:r w:rsidRPr="00FD553D">
        <w:rPr>
          <w:rFonts w:ascii="Times New Roman" w:hAnsi="Times New Roman" w:cs="Times New Roman"/>
        </w:rPr>
        <w:t>cho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của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cộng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đồng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tại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Hồ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Chí</w:t>
      </w:r>
      <w:proofErr w:type="spellEnd"/>
      <w:r w:rsidRPr="00FD553D">
        <w:rPr>
          <w:rFonts w:ascii="Times New Roman" w:hAnsi="Times New Roman" w:cs="Times New Roman"/>
        </w:rPr>
        <w:t xml:space="preserve"> Minh. </w:t>
      </w:r>
      <w:proofErr w:type="spellStart"/>
      <w:proofErr w:type="gram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chỉ</w:t>
      </w:r>
      <w:proofErr w:type="spellEnd"/>
      <w:proofErr w:type="gram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làm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việc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với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doanh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nghiệp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lớn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để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đảm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bảo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rằng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những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dịch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vụ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mà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cung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cấp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rất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tốt</w:t>
      </w:r>
      <w:proofErr w:type="spellEnd"/>
      <w:r w:rsidRPr="00FD553D">
        <w:rPr>
          <w:rFonts w:ascii="Times New Roman" w:hAnsi="Times New Roman" w:cs="Times New Roman"/>
        </w:rPr>
        <w:t xml:space="preserve">. </w:t>
      </w:r>
      <w:proofErr w:type="spellStart"/>
      <w:r w:rsidRPr="00FD553D">
        <w:rPr>
          <w:rFonts w:ascii="Times New Roman" w:hAnsi="Times New Roman" w:cs="Times New Roman"/>
        </w:rPr>
        <w:t>Vì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bạn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có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553D">
        <w:rPr>
          <w:rFonts w:ascii="Times New Roman" w:hAnsi="Times New Roman" w:cs="Times New Roman"/>
        </w:rPr>
        <w:t>thể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cung</w:t>
      </w:r>
      <w:proofErr w:type="spellEnd"/>
      <w:proofErr w:type="gram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cấp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những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tuyệt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vời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với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giá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thật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rẻ</w:t>
      </w:r>
      <w:proofErr w:type="spellEnd"/>
      <w:r w:rsidRPr="00FD553D">
        <w:rPr>
          <w:rFonts w:ascii="Times New Roman" w:hAnsi="Times New Roman" w:cs="Times New Roman"/>
        </w:rPr>
        <w:t xml:space="preserve">.   </w:t>
      </w:r>
    </w:p>
    <w:p w:rsidR="000A1219" w:rsidRPr="005D7466" w:rsidRDefault="000A1219" w:rsidP="000A1219">
      <w:pPr>
        <w:rPr>
          <w:rFonts w:ascii="Times New Roman" w:hAnsi="Times New Roman" w:cs="Times New Roman"/>
          <w:b/>
        </w:rPr>
      </w:pPr>
      <w:r w:rsidRPr="005D7466">
        <w:rPr>
          <w:rFonts w:ascii="Times New Roman" w:hAnsi="Times New Roman" w:cs="Times New Roman"/>
          <w:b/>
        </w:rPr>
        <w:t xml:space="preserve">1.  Qui </w:t>
      </w:r>
      <w:proofErr w:type="spellStart"/>
      <w:r w:rsidRPr="005D7466">
        <w:rPr>
          <w:rFonts w:ascii="Times New Roman" w:hAnsi="Times New Roman" w:cs="Times New Roman"/>
          <w:b/>
        </w:rPr>
        <w:t>trình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giới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thiệu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sản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phẩm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cho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các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doanh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nghiệp</w:t>
      </w:r>
      <w:proofErr w:type="spellEnd"/>
      <w:r w:rsidR="005D7466">
        <w:rPr>
          <w:rFonts w:ascii="Times New Roman" w:hAnsi="Times New Roman" w:cs="Times New Roman"/>
          <w:b/>
        </w:rPr>
        <w:t>:</w:t>
      </w:r>
    </w:p>
    <w:p w:rsidR="00201EC2" w:rsidRDefault="000A1219" w:rsidP="000A1219">
      <w:pPr>
        <w:rPr>
          <w:rFonts w:ascii="Times New Roman" w:hAnsi="Times New Roman" w:cs="Times New Roman"/>
        </w:rPr>
      </w:pPr>
      <w:proofErr w:type="spellStart"/>
      <w:r w:rsidRPr="00FD553D">
        <w:rPr>
          <w:rFonts w:ascii="Times New Roman" w:hAnsi="Times New Roman" w:cs="Times New Roman"/>
        </w:rPr>
        <w:t>Khi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hợp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tác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với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, 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doanh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nghiệp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được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quảng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bá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/  </w:t>
      </w:r>
      <w:proofErr w:type="spellStart"/>
      <w:r w:rsidRPr="00FD553D">
        <w:rPr>
          <w:rFonts w:ascii="Times New Roman" w:hAnsi="Times New Roman" w:cs="Times New Roman"/>
        </w:rPr>
        <w:t>dịch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vụ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của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doanh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nghiệp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thu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hút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lượng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khách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hàng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lớn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mới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đồng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thời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phương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pháp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phát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triển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doanh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nghiệp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một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hiệu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quả</w:t>
      </w:r>
      <w:proofErr w:type="spellEnd"/>
      <w:r w:rsidRPr="00FD553D">
        <w:rPr>
          <w:rFonts w:ascii="Times New Roman" w:hAnsi="Times New Roman" w:cs="Times New Roman"/>
        </w:rPr>
        <w:t xml:space="preserve">.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doanh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nghiệp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khi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có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nhu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cầu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hợp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tác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cần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cung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cấp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danh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sách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,  </w:t>
      </w:r>
      <w:proofErr w:type="spellStart"/>
      <w:r w:rsidRPr="00FD553D">
        <w:rPr>
          <w:rFonts w:ascii="Times New Roman" w:hAnsi="Times New Roman" w:cs="Times New Roman"/>
        </w:rPr>
        <w:t>yêu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cầu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quảng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cáo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phải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kí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với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một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hợp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đồng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hợp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tác</w:t>
      </w:r>
      <w:proofErr w:type="spellEnd"/>
      <w:r w:rsidRPr="00FD553D">
        <w:rPr>
          <w:rFonts w:ascii="Times New Roman" w:hAnsi="Times New Roman" w:cs="Times New Roman"/>
        </w:rPr>
        <w:t xml:space="preserve">.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proofErr w:type="spellStart"/>
      <w:r w:rsidRPr="00201EC2">
        <w:rPr>
          <w:rFonts w:ascii="Times New Roman" w:hAnsi="Times New Roman" w:cs="Times New Roman"/>
          <w:b/>
          <w:i/>
        </w:rPr>
        <w:t>Để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đăng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quảng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cáo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sản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phẩm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201EC2">
        <w:rPr>
          <w:rFonts w:ascii="Times New Roman" w:hAnsi="Times New Roman" w:cs="Times New Roman"/>
          <w:b/>
          <w:i/>
        </w:rPr>
        <w:t>doanh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nghiệp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cần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cung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cấp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một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số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thông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tin </w:t>
      </w:r>
      <w:proofErr w:type="spellStart"/>
      <w:r w:rsidRPr="00201EC2">
        <w:rPr>
          <w:rFonts w:ascii="Times New Roman" w:hAnsi="Times New Roman" w:cs="Times New Roman"/>
          <w:b/>
          <w:i/>
        </w:rPr>
        <w:t>về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doanh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nghiệp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và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nộp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phí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đăng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quảng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cáo</w:t>
      </w:r>
      <w:proofErr w:type="spellEnd"/>
      <w:r w:rsidRPr="00FD553D">
        <w:rPr>
          <w:rFonts w:ascii="Times New Roman" w:hAnsi="Times New Roman" w:cs="Times New Roman"/>
        </w:rPr>
        <w:t xml:space="preserve">.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Mỗi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hợp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đồng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với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doanh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nghiệp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gồm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thông</w:t>
      </w:r>
      <w:proofErr w:type="spellEnd"/>
      <w:r w:rsidRPr="00FD553D">
        <w:rPr>
          <w:rFonts w:ascii="Times New Roman" w:hAnsi="Times New Roman" w:cs="Times New Roman"/>
        </w:rPr>
        <w:t xml:space="preserve"> tin </w:t>
      </w:r>
      <w:proofErr w:type="spellStart"/>
      <w:r w:rsidRPr="00FD553D">
        <w:rPr>
          <w:rFonts w:ascii="Times New Roman" w:hAnsi="Times New Roman" w:cs="Times New Roman"/>
        </w:rPr>
        <w:t>như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sau</w:t>
      </w:r>
      <w:proofErr w:type="spellEnd"/>
      <w:r w:rsidRPr="00FD553D">
        <w:rPr>
          <w:rFonts w:ascii="Times New Roman" w:hAnsi="Times New Roman" w:cs="Times New Roman"/>
        </w:rPr>
        <w:t xml:space="preserve">: </w:t>
      </w:r>
    </w:p>
    <w:p w:rsidR="005D7466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Thông</w:t>
      </w:r>
      <w:proofErr w:type="spellEnd"/>
      <w:r w:rsidRPr="00FD553D">
        <w:rPr>
          <w:rFonts w:ascii="Times New Roman" w:hAnsi="Times New Roman" w:cs="Times New Roman"/>
        </w:rPr>
        <w:t xml:space="preserve"> tin </w:t>
      </w:r>
      <w:proofErr w:type="spellStart"/>
      <w:r w:rsidRPr="00FD553D">
        <w:rPr>
          <w:rFonts w:ascii="Times New Roman" w:hAnsi="Times New Roman" w:cs="Times New Roman"/>
        </w:rPr>
        <w:t>doanh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nghiệp</w:t>
      </w:r>
      <w:proofErr w:type="spellEnd"/>
      <w:r w:rsidRPr="00FD553D">
        <w:rPr>
          <w:rFonts w:ascii="Times New Roman" w:hAnsi="Times New Roman" w:cs="Times New Roman"/>
        </w:rPr>
        <w:t xml:space="preserve">: </w:t>
      </w:r>
      <w:proofErr w:type="spellStart"/>
      <w:r w:rsidRPr="00FD553D">
        <w:rPr>
          <w:rFonts w:ascii="Times New Roman" w:hAnsi="Times New Roman" w:cs="Times New Roman"/>
        </w:rPr>
        <w:t>tên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doanh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nghiệp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địa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553D">
        <w:rPr>
          <w:rFonts w:ascii="Times New Roman" w:hAnsi="Times New Roman" w:cs="Times New Roman"/>
        </w:rPr>
        <w:t>chỉ</w:t>
      </w:r>
      <w:proofErr w:type="spellEnd"/>
      <w:r w:rsidRPr="00FD553D">
        <w:rPr>
          <w:rFonts w:ascii="Times New Roman" w:hAnsi="Times New Roman" w:cs="Times New Roman"/>
        </w:rPr>
        <w:t>, …</w:t>
      </w:r>
      <w:proofErr w:type="gramEnd"/>
      <w:r w:rsidRPr="00FD553D">
        <w:rPr>
          <w:rFonts w:ascii="Times New Roman" w:hAnsi="Times New Roman" w:cs="Times New Roman"/>
        </w:rPr>
        <w:t xml:space="preserve"> </w:t>
      </w:r>
    </w:p>
    <w:p w:rsidR="005D7466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Thông</w:t>
      </w:r>
      <w:proofErr w:type="spellEnd"/>
      <w:r w:rsidRPr="00FD553D">
        <w:rPr>
          <w:rFonts w:ascii="Times New Roman" w:hAnsi="Times New Roman" w:cs="Times New Roman"/>
        </w:rPr>
        <w:t xml:space="preserve"> tin </w:t>
      </w:r>
      <w:proofErr w:type="spellStart"/>
      <w:r w:rsidRPr="00FD553D">
        <w:rPr>
          <w:rFonts w:ascii="Times New Roman" w:hAnsi="Times New Roman" w:cs="Times New Roman"/>
        </w:rPr>
        <w:t>hợp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đồng</w:t>
      </w:r>
      <w:proofErr w:type="spellEnd"/>
      <w:r w:rsidRPr="00FD553D">
        <w:rPr>
          <w:rFonts w:ascii="Times New Roman" w:hAnsi="Times New Roman" w:cs="Times New Roman"/>
        </w:rPr>
        <w:t xml:space="preserve">: </w:t>
      </w:r>
      <w:proofErr w:type="spellStart"/>
      <w:r w:rsidRPr="00FD553D">
        <w:rPr>
          <w:rFonts w:ascii="Times New Roman" w:hAnsi="Times New Roman" w:cs="Times New Roman"/>
        </w:rPr>
        <w:t>mã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hợp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đồng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ngày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bắt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đầu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kí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kết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thời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hạn</w:t>
      </w:r>
      <w:proofErr w:type="spellEnd"/>
      <w:r w:rsidR="003100D8">
        <w:rPr>
          <w:rFonts w:ascii="Times New Roman" w:hAnsi="Times New Roman" w:cs="Times New Roman"/>
        </w:rPr>
        <w:t xml:space="preserve"> </w:t>
      </w:r>
      <w:proofErr w:type="spellStart"/>
      <w:r w:rsidR="003100D8">
        <w:rPr>
          <w:rFonts w:ascii="Times New Roman" w:hAnsi="Times New Roman" w:cs="Times New Roman"/>
        </w:rPr>
        <w:t>hi</w:t>
      </w:r>
      <w:r w:rsidR="003100D8" w:rsidRPr="003100D8">
        <w:rPr>
          <w:rFonts w:ascii="Times New Roman" w:hAnsi="Times New Roman" w:cs="Times New Roman"/>
        </w:rPr>
        <w:t>ệu</w:t>
      </w:r>
      <w:proofErr w:type="spellEnd"/>
      <w:r w:rsidR="003100D8">
        <w:rPr>
          <w:rFonts w:ascii="Times New Roman" w:hAnsi="Times New Roman" w:cs="Times New Roman"/>
        </w:rPr>
        <w:t xml:space="preserve"> </w:t>
      </w:r>
      <w:proofErr w:type="spellStart"/>
      <w:r w:rsidR="003100D8">
        <w:rPr>
          <w:rFonts w:ascii="Times New Roman" w:hAnsi="Times New Roman" w:cs="Times New Roman"/>
        </w:rPr>
        <w:t>l</w:t>
      </w:r>
      <w:r w:rsidR="003100D8" w:rsidRPr="003100D8">
        <w:rPr>
          <w:rFonts w:ascii="Times New Roman" w:hAnsi="Times New Roman" w:cs="Times New Roman"/>
        </w:rPr>
        <w:t>ực</w:t>
      </w:r>
      <w:proofErr w:type="spellEnd"/>
      <w:r w:rsidR="003100D8">
        <w:rPr>
          <w:rFonts w:ascii="Times New Roman" w:hAnsi="Times New Roman" w:cs="Times New Roman"/>
        </w:rPr>
        <w:t xml:space="preserve"> </w:t>
      </w:r>
      <w:proofErr w:type="spellStart"/>
      <w:r w:rsidR="003100D8">
        <w:rPr>
          <w:rFonts w:ascii="Times New Roman" w:hAnsi="Times New Roman" w:cs="Times New Roman"/>
        </w:rPr>
        <w:t>c</w:t>
      </w:r>
      <w:r w:rsidR="003100D8" w:rsidRPr="003100D8">
        <w:rPr>
          <w:rFonts w:ascii="Times New Roman" w:hAnsi="Times New Roman" w:cs="Times New Roman"/>
        </w:rPr>
        <w:t>ủa</w:t>
      </w:r>
      <w:proofErr w:type="spellEnd"/>
      <w:r w:rsidR="003100D8">
        <w:rPr>
          <w:rFonts w:ascii="Times New Roman" w:hAnsi="Times New Roman" w:cs="Times New Roman"/>
        </w:rPr>
        <w:t xml:space="preserve"> </w:t>
      </w:r>
      <w:proofErr w:type="spellStart"/>
      <w:r w:rsidR="003100D8">
        <w:rPr>
          <w:rFonts w:ascii="Times New Roman" w:hAnsi="Times New Roman" w:cs="Times New Roman"/>
        </w:rPr>
        <w:t>h</w:t>
      </w:r>
      <w:r w:rsidR="003100D8" w:rsidRPr="003100D8">
        <w:rPr>
          <w:rFonts w:ascii="Times New Roman" w:hAnsi="Times New Roman" w:cs="Times New Roman"/>
        </w:rPr>
        <w:t>ợp</w:t>
      </w:r>
      <w:proofErr w:type="spellEnd"/>
      <w:r w:rsidR="003100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100D8">
        <w:rPr>
          <w:rFonts w:ascii="Times New Roman" w:hAnsi="Times New Roman" w:cs="Times New Roman"/>
        </w:rPr>
        <w:t>đ</w:t>
      </w:r>
      <w:r w:rsidR="003100D8" w:rsidRPr="003100D8">
        <w:rPr>
          <w:rFonts w:ascii="Times New Roman" w:hAnsi="Times New Roman" w:cs="Times New Roman"/>
        </w:rPr>
        <w:t>ồng</w:t>
      </w:r>
      <w:proofErr w:type="spellEnd"/>
      <w:r w:rsidRPr="00FD553D">
        <w:rPr>
          <w:rFonts w:ascii="Times New Roman" w:hAnsi="Times New Roman" w:cs="Times New Roman"/>
        </w:rPr>
        <w:t>, …</w:t>
      </w:r>
      <w:proofErr w:type="gramEnd"/>
      <w:r w:rsidRPr="00FD553D">
        <w:rPr>
          <w:rFonts w:ascii="Times New Roman" w:hAnsi="Times New Roman" w:cs="Times New Roman"/>
        </w:rPr>
        <w:t xml:space="preserve"> </w:t>
      </w:r>
    </w:p>
    <w:p w:rsidR="000A1219" w:rsidRPr="00201EC2" w:rsidRDefault="000A1219" w:rsidP="000A1219">
      <w:pPr>
        <w:rPr>
          <w:rFonts w:ascii="Times New Roman" w:hAnsi="Times New Roman" w:cs="Times New Roman"/>
          <w:b/>
          <w:i/>
        </w:rPr>
      </w:pPr>
      <w:proofErr w:type="spellStart"/>
      <w:r w:rsidRPr="00201EC2">
        <w:rPr>
          <w:rFonts w:ascii="Times New Roman" w:hAnsi="Times New Roman" w:cs="Times New Roman"/>
          <w:b/>
          <w:i/>
        </w:rPr>
        <w:t>Mỗi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sản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phẩm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yêu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cầu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quảng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cáo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gồm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các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thông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tin </w:t>
      </w:r>
      <w:proofErr w:type="spellStart"/>
      <w:r w:rsidRPr="00201EC2">
        <w:rPr>
          <w:rFonts w:ascii="Times New Roman" w:hAnsi="Times New Roman" w:cs="Times New Roman"/>
          <w:b/>
          <w:i/>
        </w:rPr>
        <w:t>như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  <w:i/>
        </w:rPr>
        <w:t>sau</w:t>
      </w:r>
      <w:proofErr w:type="spellEnd"/>
      <w:r w:rsidRPr="00201EC2">
        <w:rPr>
          <w:rFonts w:ascii="Times New Roman" w:hAnsi="Times New Roman" w:cs="Times New Roman"/>
          <w:b/>
          <w:i/>
        </w:rPr>
        <w:t xml:space="preserve">: 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lượng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Thời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gian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quảng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(</w:t>
      </w:r>
      <w:proofErr w:type="spellStart"/>
      <w:r w:rsidRPr="00FD553D">
        <w:rPr>
          <w:rFonts w:ascii="Times New Roman" w:hAnsi="Times New Roman" w:cs="Times New Roman"/>
        </w:rPr>
        <w:t>thời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gian</w:t>
      </w:r>
      <w:proofErr w:type="spellEnd"/>
      <w:r w:rsidRPr="00FD553D">
        <w:rPr>
          <w:rFonts w:ascii="Times New Roman" w:hAnsi="Times New Roman" w:cs="Times New Roman"/>
        </w:rPr>
        <w:t xml:space="preserve"> qui </w:t>
      </w:r>
      <w:proofErr w:type="spellStart"/>
      <w:r w:rsidRPr="00FD553D">
        <w:rPr>
          <w:rFonts w:ascii="Times New Roman" w:hAnsi="Times New Roman" w:cs="Times New Roman"/>
        </w:rPr>
        <w:t>định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bán</w:t>
      </w:r>
      <w:proofErr w:type="spellEnd"/>
      <w:r w:rsidRPr="00FD553D">
        <w:rPr>
          <w:rFonts w:ascii="Times New Roman" w:hAnsi="Times New Roman" w:cs="Times New Roman"/>
        </w:rPr>
        <w:t xml:space="preserve">)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Thời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gian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hiệu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lực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sử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dụng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phiếu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Qui </w:t>
      </w:r>
      <w:proofErr w:type="spellStart"/>
      <w:r w:rsidRPr="00FD553D">
        <w:rPr>
          <w:rFonts w:ascii="Times New Roman" w:hAnsi="Times New Roman" w:cs="Times New Roman"/>
        </w:rPr>
        <w:t>định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thanh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toán</w:t>
      </w:r>
      <w:proofErr w:type="spellEnd"/>
      <w:r w:rsidRPr="00FD553D">
        <w:rPr>
          <w:rFonts w:ascii="Times New Roman" w:hAnsi="Times New Roman" w:cs="Times New Roman"/>
        </w:rPr>
        <w:t xml:space="preserve"> (qui </w:t>
      </w:r>
      <w:proofErr w:type="spellStart"/>
      <w:r w:rsidRPr="00FD553D">
        <w:rPr>
          <w:rFonts w:ascii="Times New Roman" w:hAnsi="Times New Roman" w:cs="Times New Roman"/>
        </w:rPr>
        <w:t>định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phiếu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thanh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toán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một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hóa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đơn</w:t>
      </w:r>
      <w:proofErr w:type="spellEnd"/>
      <w:r w:rsidRPr="00FD553D">
        <w:rPr>
          <w:rFonts w:ascii="Times New Roman" w:hAnsi="Times New Roman" w:cs="Times New Roman"/>
        </w:rPr>
        <w:t xml:space="preserve">) </w:t>
      </w:r>
    </w:p>
    <w:p w:rsidR="000A1219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Qui </w:t>
      </w:r>
      <w:proofErr w:type="spellStart"/>
      <w:r w:rsidRPr="00FD553D">
        <w:rPr>
          <w:rFonts w:ascii="Times New Roman" w:hAnsi="Times New Roman" w:cs="Times New Roman"/>
        </w:rPr>
        <w:t>định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phiếu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mỗi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được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</w:p>
    <w:p w:rsidR="0009256D" w:rsidRDefault="0009256D" w:rsidP="000A1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Qui </w:t>
      </w:r>
      <w:proofErr w:type="spellStart"/>
      <w:r w:rsidRPr="0009256D"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09256D">
        <w:rPr>
          <w:rFonts w:ascii="Times New Roman" w:hAnsi="Times New Roman" w:cs="Times New Roman"/>
        </w:rPr>
        <w:t>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09256D">
        <w:rPr>
          <w:rFonts w:ascii="Times New Roman" w:hAnsi="Times New Roman" w:cs="Times New Roman"/>
        </w:rPr>
        <w:t>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</w:t>
      </w:r>
      <w:r w:rsidRPr="0009256D">
        <w:rPr>
          <w:rFonts w:ascii="Times New Roman" w:hAnsi="Times New Roman" w:cs="Times New Roman"/>
        </w:rPr>
        <w:t>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09256D">
        <w:rPr>
          <w:rFonts w:ascii="Times New Roman" w:hAnsi="Times New Roman" w:cs="Times New Roman"/>
        </w:rPr>
        <w:t>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r w:rsidRPr="0009256D">
        <w:rPr>
          <w:rFonts w:ascii="Times New Roman" w:hAnsi="Times New Roman" w:cs="Times New Roman"/>
        </w:rPr>
        <w:t>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09256D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09256D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9256D"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Vouch</w:t>
      </w:r>
      <w:r w:rsidRPr="0009256D">
        <w:rPr>
          <w:rFonts w:ascii="Times New Roman" w:hAnsi="Times New Roman" w:cs="Times New Roman"/>
        </w:rPr>
        <w:t>er</w:t>
      </w:r>
      <w:r w:rsidR="003100D8">
        <w:rPr>
          <w:rFonts w:ascii="Times New Roman" w:hAnsi="Times New Roman" w:cs="Times New Roman"/>
        </w:rPr>
        <w:t xml:space="preserve"> </w:t>
      </w:r>
      <w:proofErr w:type="spellStart"/>
      <w:r w:rsidR="003100D8">
        <w:rPr>
          <w:rFonts w:ascii="Times New Roman" w:hAnsi="Times New Roman" w:cs="Times New Roman"/>
        </w:rPr>
        <w:t>ph</w:t>
      </w:r>
      <w:r w:rsidR="003100D8" w:rsidRPr="003100D8">
        <w:rPr>
          <w:rFonts w:ascii="Times New Roman" w:hAnsi="Times New Roman" w:cs="Times New Roman"/>
        </w:rPr>
        <w:t>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09256D"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9256D"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9256D">
        <w:rPr>
          <w:rFonts w:ascii="Times New Roman" w:hAnsi="Times New Roman" w:cs="Times New Roman"/>
        </w:rPr>
        <w:t>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09256D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Pr="0009256D">
        <w:rPr>
          <w:rFonts w:ascii="Times New Roman" w:hAnsi="Times New Roman" w:cs="Times New Roman"/>
        </w:rPr>
        <w:t>ẩ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09256D">
        <w:rPr>
          <w:rFonts w:ascii="Times New Roman" w:hAnsi="Times New Roman" w:cs="Times New Roman"/>
        </w:rPr>
        <w:t>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9256D"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09256D"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09256D">
        <w:rPr>
          <w:rFonts w:ascii="Times New Roman" w:hAnsi="Times New Roman" w:cs="Times New Roman"/>
        </w:rPr>
        <w:t>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9256D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 w:rsidR="003100D8">
        <w:rPr>
          <w:rFonts w:ascii="Times New Roman" w:hAnsi="Times New Roman" w:cs="Times New Roman"/>
        </w:rPr>
        <w:t xml:space="preserve"> </w:t>
      </w:r>
      <w:proofErr w:type="spellStart"/>
      <w:r w:rsidR="003100D8">
        <w:rPr>
          <w:rFonts w:ascii="Times New Roman" w:hAnsi="Times New Roman" w:cs="Times New Roman"/>
        </w:rPr>
        <w:t>v</w:t>
      </w:r>
      <w:r w:rsidR="003100D8" w:rsidRPr="003100D8">
        <w:rPr>
          <w:rFonts w:ascii="Times New Roman" w:hAnsi="Times New Roman" w:cs="Times New Roman"/>
        </w:rPr>
        <w:t>ới</w:t>
      </w:r>
      <w:proofErr w:type="spellEnd"/>
      <w:r w:rsidR="003100D8">
        <w:rPr>
          <w:rFonts w:ascii="Times New Roman" w:hAnsi="Times New Roman" w:cs="Times New Roman"/>
        </w:rPr>
        <w:t xml:space="preserve"> </w:t>
      </w:r>
      <w:proofErr w:type="spellStart"/>
      <w:r w:rsidR="003100D8">
        <w:rPr>
          <w:rFonts w:ascii="Times New Roman" w:hAnsi="Times New Roman" w:cs="Times New Roman"/>
        </w:rPr>
        <w:t>m</w:t>
      </w:r>
      <w:r w:rsidR="003100D8" w:rsidRPr="003100D8">
        <w:rPr>
          <w:rFonts w:ascii="Times New Roman" w:hAnsi="Times New Roman" w:cs="Times New Roman"/>
        </w:rPr>
        <w:t>ức</w:t>
      </w:r>
      <w:proofErr w:type="spellEnd"/>
      <w:r w:rsidR="003100D8">
        <w:rPr>
          <w:rFonts w:ascii="Times New Roman" w:hAnsi="Times New Roman" w:cs="Times New Roman"/>
        </w:rPr>
        <w:t xml:space="preserve"> </w:t>
      </w:r>
      <w:proofErr w:type="spellStart"/>
      <w:r w:rsidR="003100D8">
        <w:rPr>
          <w:rFonts w:ascii="Times New Roman" w:hAnsi="Times New Roman" w:cs="Times New Roman"/>
        </w:rPr>
        <w:t>gi</w:t>
      </w:r>
      <w:r w:rsidR="003100D8" w:rsidRPr="003100D8">
        <w:rPr>
          <w:rFonts w:ascii="Times New Roman" w:hAnsi="Times New Roman" w:cs="Times New Roman"/>
        </w:rPr>
        <w:t>á</w:t>
      </w:r>
      <w:proofErr w:type="spellEnd"/>
      <w:r w:rsidR="003100D8">
        <w:rPr>
          <w:rFonts w:ascii="Times New Roman" w:hAnsi="Times New Roman" w:cs="Times New Roman"/>
        </w:rPr>
        <w:t xml:space="preserve"> qui </w:t>
      </w:r>
      <w:proofErr w:type="spellStart"/>
      <w:r w:rsidR="003100D8" w:rsidRPr="003100D8">
        <w:rPr>
          <w:rFonts w:ascii="Times New Roman" w:hAnsi="Times New Roman" w:cs="Times New Roman"/>
        </w:rPr>
        <w:t>địn</w:t>
      </w:r>
      <w:r w:rsidR="003100D8">
        <w:rPr>
          <w:rFonts w:ascii="Times New Roman" w:hAnsi="Times New Roman" w:cs="Times New Roman"/>
        </w:rPr>
        <w:t>h</w:t>
      </w:r>
      <w:proofErr w:type="spellEnd"/>
    </w:p>
    <w:p w:rsidR="003100D8" w:rsidRPr="00FD553D" w:rsidRDefault="003100D8" w:rsidP="000A1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- Qui </w:t>
      </w:r>
      <w:proofErr w:type="spellStart"/>
      <w:r w:rsidRPr="003100D8">
        <w:rPr>
          <w:rFonts w:ascii="Times New Roman" w:hAnsi="Times New Roman" w:cs="Times New Roman"/>
          <w:color w:val="FF0000"/>
        </w:rPr>
        <w:t>định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s</w:t>
      </w:r>
      <w:r w:rsidRPr="003100D8">
        <w:rPr>
          <w:rFonts w:ascii="Times New Roman" w:hAnsi="Times New Roman" w:cs="Times New Roman"/>
          <w:color w:val="FF0000"/>
        </w:rPr>
        <w:t>ố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lư</w:t>
      </w:r>
      <w:r w:rsidRPr="003100D8">
        <w:rPr>
          <w:rFonts w:ascii="Times New Roman" w:hAnsi="Times New Roman" w:cs="Times New Roman"/>
          <w:color w:val="FF0000"/>
        </w:rPr>
        <w:t>ợng</w:t>
      </w:r>
      <w:proofErr w:type="spellEnd"/>
      <w:r>
        <w:rPr>
          <w:rFonts w:ascii="Times New Roman" w:hAnsi="Times New Roman" w:cs="Times New Roman"/>
          <w:color w:val="FF0000"/>
        </w:rPr>
        <w:t xml:space="preserve"> voucher </w:t>
      </w:r>
      <w:proofErr w:type="spellStart"/>
      <w:r>
        <w:rPr>
          <w:rFonts w:ascii="Times New Roman" w:hAnsi="Times New Roman" w:cs="Times New Roman"/>
          <w:color w:val="FF0000"/>
        </w:rPr>
        <w:t>b</w:t>
      </w:r>
      <w:r w:rsidRPr="003100D8">
        <w:rPr>
          <w:rFonts w:ascii="Times New Roman" w:hAnsi="Times New Roman" w:cs="Times New Roman"/>
          <w:color w:val="FF0000"/>
        </w:rPr>
        <w:t>án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ra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v</w:t>
      </w:r>
      <w:r w:rsidRPr="003100D8">
        <w:rPr>
          <w:rFonts w:ascii="Times New Roman" w:hAnsi="Times New Roman" w:cs="Times New Roman"/>
          <w:color w:val="FF0000"/>
        </w:rPr>
        <w:t>ới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h</w:t>
      </w:r>
      <w:r w:rsidRPr="003100D8">
        <w:rPr>
          <w:rFonts w:ascii="Times New Roman" w:hAnsi="Times New Roman" w:cs="Times New Roman"/>
          <w:color w:val="FF0000"/>
        </w:rPr>
        <w:t>ình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th</w:t>
      </w:r>
      <w:r w:rsidRPr="003100D8">
        <w:rPr>
          <w:rFonts w:ascii="Times New Roman" w:hAnsi="Times New Roman" w:cs="Times New Roman"/>
          <w:color w:val="FF0000"/>
        </w:rPr>
        <w:t>ức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tr</w:t>
      </w:r>
      <w:r w:rsidRPr="003100D8">
        <w:rPr>
          <w:rFonts w:ascii="Times New Roman" w:hAnsi="Times New Roman" w:cs="Times New Roman"/>
          <w:color w:val="FF0000"/>
        </w:rPr>
        <w:t>ực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tuy</w:t>
      </w:r>
      <w:r w:rsidRPr="003100D8">
        <w:rPr>
          <w:rFonts w:ascii="Times New Roman" w:hAnsi="Times New Roman" w:cs="Times New Roman"/>
          <w:color w:val="FF0000"/>
        </w:rPr>
        <w:t>ến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v</w:t>
      </w:r>
      <w:r w:rsidRPr="003100D8">
        <w:rPr>
          <w:rFonts w:ascii="Times New Roman" w:hAnsi="Times New Roman" w:cs="Times New Roman"/>
          <w:color w:val="FF0000"/>
        </w:rPr>
        <w:t>à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c</w:t>
      </w:r>
      <w:r w:rsidRPr="003100D8">
        <w:rPr>
          <w:rFonts w:ascii="Times New Roman" w:hAnsi="Times New Roman" w:cs="Times New Roman"/>
          <w:color w:val="FF0000"/>
        </w:rPr>
        <w:t>ác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h</w:t>
      </w:r>
      <w:r w:rsidRPr="003100D8">
        <w:rPr>
          <w:rFonts w:ascii="Times New Roman" w:hAnsi="Times New Roman" w:cs="Times New Roman"/>
          <w:color w:val="FF0000"/>
        </w:rPr>
        <w:t>ình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th</w:t>
      </w:r>
      <w:r w:rsidRPr="003100D8">
        <w:rPr>
          <w:rFonts w:ascii="Times New Roman" w:hAnsi="Times New Roman" w:cs="Times New Roman"/>
          <w:color w:val="FF0000"/>
        </w:rPr>
        <w:t>ức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kh</w:t>
      </w:r>
      <w:r w:rsidRPr="003100D8">
        <w:rPr>
          <w:rFonts w:ascii="Times New Roman" w:hAnsi="Times New Roman" w:cs="Times New Roman"/>
          <w:color w:val="FF0000"/>
        </w:rPr>
        <w:t>ác</w:t>
      </w:r>
      <w:proofErr w:type="spellEnd"/>
    </w:p>
    <w:p w:rsidR="00FD553D" w:rsidRPr="00FD553D" w:rsidRDefault="00FD553D" w:rsidP="000A1219">
      <w:pPr>
        <w:rPr>
          <w:rFonts w:ascii="Times New Roman" w:hAnsi="Times New Roman" w:cs="Times New Roman"/>
          <w:color w:val="FF0000"/>
        </w:rPr>
      </w:pPr>
      <w:r w:rsidRPr="00FD553D">
        <w:rPr>
          <w:rFonts w:ascii="Times New Roman" w:hAnsi="Times New Roman" w:cs="Times New Roman"/>
          <w:color w:val="FF0000"/>
        </w:rPr>
        <w:t xml:space="preserve">- Qui </w:t>
      </w:r>
      <w:proofErr w:type="spellStart"/>
      <w:r w:rsidRPr="00FD553D">
        <w:rPr>
          <w:rFonts w:ascii="Times New Roman" w:hAnsi="Times New Roman" w:cs="Times New Roman"/>
          <w:color w:val="FF0000"/>
        </w:rPr>
        <w:t>định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số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voucher </w:t>
      </w:r>
      <w:proofErr w:type="spellStart"/>
      <w:r w:rsidRPr="00FD553D">
        <w:rPr>
          <w:rFonts w:ascii="Times New Roman" w:hAnsi="Times New Roman" w:cs="Times New Roman"/>
          <w:color w:val="FF0000"/>
        </w:rPr>
        <w:t>tối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thiểu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khách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hàng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mua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đối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với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hình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thức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giao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hàng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tận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nhà</w:t>
      </w:r>
      <w:proofErr w:type="spellEnd"/>
    </w:p>
    <w:p w:rsidR="000A1219" w:rsidRDefault="000A1219" w:rsidP="000A1219">
      <w:pPr>
        <w:rPr>
          <w:rFonts w:ascii="Times New Roman" w:hAnsi="Times New Roman" w:cs="Times New Roman"/>
          <w:color w:val="FF0000"/>
        </w:rPr>
      </w:pPr>
      <w:r w:rsidRPr="00FD553D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="0009256D">
        <w:rPr>
          <w:rFonts w:ascii="Times New Roman" w:hAnsi="Times New Roman" w:cs="Times New Roman"/>
          <w:color w:val="FF0000"/>
        </w:rPr>
        <w:t>C</w:t>
      </w:r>
      <w:r w:rsidR="0009256D" w:rsidRPr="0009256D">
        <w:rPr>
          <w:rFonts w:ascii="Times New Roman" w:hAnsi="Times New Roman" w:cs="Times New Roman"/>
          <w:color w:val="FF0000"/>
        </w:rPr>
        <w:t>ác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 w:rsidRPr="0009256D">
        <w:rPr>
          <w:rFonts w:ascii="Times New Roman" w:hAnsi="Times New Roman" w:cs="Times New Roman"/>
          <w:color w:val="FF0000"/>
        </w:rPr>
        <w:t>đ</w:t>
      </w:r>
      <w:r w:rsidR="0009256D">
        <w:rPr>
          <w:rFonts w:ascii="Times New Roman" w:hAnsi="Times New Roman" w:cs="Times New Roman"/>
          <w:color w:val="FF0000"/>
        </w:rPr>
        <w:t>i</w:t>
      </w:r>
      <w:r w:rsidR="0009256D" w:rsidRPr="0009256D">
        <w:rPr>
          <w:rFonts w:ascii="Times New Roman" w:hAnsi="Times New Roman" w:cs="Times New Roman"/>
          <w:color w:val="FF0000"/>
        </w:rPr>
        <w:t>ều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ki</w:t>
      </w:r>
      <w:r w:rsidR="0009256D" w:rsidRPr="0009256D">
        <w:rPr>
          <w:rFonts w:ascii="Times New Roman" w:hAnsi="Times New Roman" w:cs="Times New Roman"/>
          <w:color w:val="FF0000"/>
        </w:rPr>
        <w:t>ện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ti</w:t>
      </w:r>
      <w:r w:rsidR="0009256D" w:rsidRPr="0009256D">
        <w:rPr>
          <w:rFonts w:ascii="Times New Roman" w:hAnsi="Times New Roman" w:cs="Times New Roman"/>
          <w:color w:val="FF0000"/>
        </w:rPr>
        <w:t>ê</w:t>
      </w:r>
      <w:r w:rsidR="0009256D">
        <w:rPr>
          <w:rFonts w:ascii="Times New Roman" w:hAnsi="Times New Roman" w:cs="Times New Roman"/>
          <w:color w:val="FF0000"/>
        </w:rPr>
        <w:t>n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quy</w:t>
      </w:r>
      <w:r w:rsidR="0009256D" w:rsidRPr="0009256D">
        <w:rPr>
          <w:rFonts w:ascii="Times New Roman" w:hAnsi="Times New Roman" w:cs="Times New Roman"/>
          <w:color w:val="FF0000"/>
        </w:rPr>
        <w:t>ết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m</w:t>
      </w:r>
      <w:r w:rsidR="0009256D" w:rsidRPr="0009256D">
        <w:rPr>
          <w:rFonts w:ascii="Times New Roman" w:hAnsi="Times New Roman" w:cs="Times New Roman"/>
          <w:color w:val="FF0000"/>
        </w:rPr>
        <w:t>à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kh</w:t>
      </w:r>
      <w:r w:rsidR="0009256D" w:rsidRPr="0009256D">
        <w:rPr>
          <w:rFonts w:ascii="Times New Roman" w:hAnsi="Times New Roman" w:cs="Times New Roman"/>
          <w:color w:val="FF0000"/>
        </w:rPr>
        <w:t>ách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h</w:t>
      </w:r>
      <w:r w:rsidR="0009256D" w:rsidRPr="0009256D">
        <w:rPr>
          <w:rFonts w:ascii="Times New Roman" w:hAnsi="Times New Roman" w:cs="Times New Roman"/>
          <w:color w:val="FF0000"/>
        </w:rPr>
        <w:t>àng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ph</w:t>
      </w:r>
      <w:r w:rsidR="0009256D" w:rsidRPr="0009256D">
        <w:rPr>
          <w:rFonts w:ascii="Times New Roman" w:hAnsi="Times New Roman" w:cs="Times New Roman"/>
          <w:color w:val="FF0000"/>
        </w:rPr>
        <w:t>ải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th</w:t>
      </w:r>
      <w:r w:rsidR="0009256D" w:rsidRPr="0009256D">
        <w:rPr>
          <w:rFonts w:ascii="Times New Roman" w:hAnsi="Times New Roman" w:cs="Times New Roman"/>
          <w:color w:val="FF0000"/>
        </w:rPr>
        <w:t>ỏa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m</w:t>
      </w:r>
      <w:r w:rsidR="0009256D" w:rsidRPr="0009256D">
        <w:rPr>
          <w:rFonts w:ascii="Times New Roman" w:hAnsi="Times New Roman" w:cs="Times New Roman"/>
          <w:color w:val="FF0000"/>
        </w:rPr>
        <w:t>ới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c</w:t>
      </w:r>
      <w:r w:rsidR="0009256D" w:rsidRPr="0009256D">
        <w:rPr>
          <w:rFonts w:ascii="Times New Roman" w:hAnsi="Times New Roman" w:cs="Times New Roman"/>
          <w:color w:val="FF0000"/>
        </w:rPr>
        <w:t>ó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th</w:t>
      </w:r>
      <w:r w:rsidR="0009256D" w:rsidRPr="0009256D">
        <w:rPr>
          <w:rFonts w:ascii="Times New Roman" w:hAnsi="Times New Roman" w:cs="Times New Roman"/>
          <w:color w:val="FF0000"/>
        </w:rPr>
        <w:t>ể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mua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s</w:t>
      </w:r>
      <w:r w:rsidR="0009256D" w:rsidRPr="0009256D">
        <w:rPr>
          <w:rFonts w:ascii="Times New Roman" w:hAnsi="Times New Roman" w:cs="Times New Roman"/>
          <w:color w:val="FF0000"/>
        </w:rPr>
        <w:t>ản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ph</w:t>
      </w:r>
      <w:r w:rsidR="0009256D" w:rsidRPr="0009256D">
        <w:rPr>
          <w:rFonts w:ascii="Times New Roman" w:hAnsi="Times New Roman" w:cs="Times New Roman"/>
          <w:color w:val="FF0000"/>
        </w:rPr>
        <w:t>ẩm</w:t>
      </w:r>
      <w:proofErr w:type="spellEnd"/>
    </w:p>
    <w:p w:rsidR="00F627B0" w:rsidRDefault="00F627B0" w:rsidP="000A121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Mỗi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sản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phẩm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yêu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cầu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quảng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cáo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sẽ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thuộc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một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gói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quảng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cáo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(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Ví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dụ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: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ngắn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hạn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,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dài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1D7F">
        <w:rPr>
          <w:rFonts w:ascii="Times New Roman" w:hAnsi="Times New Roman" w:cs="Times New Roman"/>
          <w:b/>
          <w:color w:val="FF0000"/>
        </w:rPr>
        <w:t>hạn</w:t>
      </w:r>
      <w:proofErr w:type="spellEnd"/>
      <w:r w:rsidRPr="008E1D7F">
        <w:rPr>
          <w:rFonts w:ascii="Times New Roman" w:hAnsi="Times New Roman" w:cs="Times New Roman"/>
          <w:b/>
          <w:color w:val="FF0000"/>
        </w:rPr>
        <w:t>….)</w:t>
      </w:r>
    </w:p>
    <w:p w:rsidR="000A1219" w:rsidRPr="00201EC2" w:rsidRDefault="000A1219" w:rsidP="000A1219">
      <w:pPr>
        <w:rPr>
          <w:rFonts w:ascii="Times New Roman" w:hAnsi="Times New Roman" w:cs="Times New Roman"/>
          <w:i/>
        </w:rPr>
      </w:pPr>
      <w:r w:rsidRPr="00201EC2">
        <w:rPr>
          <w:rFonts w:ascii="Times New Roman" w:hAnsi="Times New Roman" w:cs="Times New Roman"/>
          <w:i/>
        </w:rPr>
        <w:lastRenderedPageBreak/>
        <w:t xml:space="preserve">-  </w:t>
      </w:r>
      <w:proofErr w:type="spellStart"/>
      <w:r w:rsidRPr="00201EC2">
        <w:rPr>
          <w:rFonts w:ascii="Times New Roman" w:hAnsi="Times New Roman" w:cs="Times New Roman"/>
          <w:i/>
        </w:rPr>
        <w:t>Thông</w:t>
      </w:r>
      <w:proofErr w:type="spellEnd"/>
      <w:r w:rsidRPr="00201EC2">
        <w:rPr>
          <w:rFonts w:ascii="Times New Roman" w:hAnsi="Times New Roman" w:cs="Times New Roman"/>
          <w:i/>
        </w:rPr>
        <w:t xml:space="preserve"> tin chi </w:t>
      </w:r>
      <w:proofErr w:type="spellStart"/>
      <w:r w:rsidRPr="00201EC2">
        <w:rPr>
          <w:rFonts w:ascii="Times New Roman" w:hAnsi="Times New Roman" w:cs="Times New Roman"/>
          <w:i/>
        </w:rPr>
        <w:t>tiết</w:t>
      </w:r>
      <w:proofErr w:type="spellEnd"/>
      <w:r w:rsidRPr="00201EC2">
        <w:rPr>
          <w:rFonts w:ascii="Times New Roman" w:hAnsi="Times New Roman" w:cs="Times New Roman"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i/>
        </w:rPr>
        <w:t>sản</w:t>
      </w:r>
      <w:proofErr w:type="spellEnd"/>
      <w:r w:rsidRPr="00201EC2">
        <w:rPr>
          <w:rFonts w:ascii="Times New Roman" w:hAnsi="Times New Roman" w:cs="Times New Roman"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i/>
        </w:rPr>
        <w:t>phẩ</w:t>
      </w:r>
      <w:r w:rsidR="00FD553D" w:rsidRPr="00201EC2">
        <w:rPr>
          <w:rFonts w:ascii="Times New Roman" w:hAnsi="Times New Roman" w:cs="Times New Roman"/>
          <w:i/>
        </w:rPr>
        <w:t>m</w:t>
      </w:r>
      <w:proofErr w:type="spellEnd"/>
      <w:r w:rsidR="00FD553D" w:rsidRPr="00201EC2">
        <w:rPr>
          <w:rFonts w:ascii="Times New Roman" w:hAnsi="Times New Roman" w:cs="Times New Roman"/>
          <w:i/>
        </w:rPr>
        <w:t>:</w:t>
      </w:r>
    </w:p>
    <w:p w:rsidR="00FD553D" w:rsidRPr="00FD553D" w:rsidRDefault="00FD553D" w:rsidP="00FD5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 w:rsidRPr="00FD553D">
        <w:rPr>
          <w:rFonts w:ascii="Times New Roman" w:hAnsi="Times New Roman" w:cs="Times New Roman"/>
          <w:color w:val="FF0000"/>
        </w:rPr>
        <w:t>Tiêu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đề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quảng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cáo</w:t>
      </w:r>
      <w:proofErr w:type="spellEnd"/>
    </w:p>
    <w:p w:rsidR="00FD553D" w:rsidRPr="00FD553D" w:rsidRDefault="00FD553D" w:rsidP="00FD5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 w:rsidRPr="00FD553D">
        <w:rPr>
          <w:rFonts w:ascii="Times New Roman" w:hAnsi="Times New Roman" w:cs="Times New Roman"/>
          <w:color w:val="FF0000"/>
        </w:rPr>
        <w:t>Điểm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nổi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D553D">
        <w:rPr>
          <w:rFonts w:ascii="Times New Roman" w:hAnsi="Times New Roman" w:cs="Times New Roman"/>
          <w:color w:val="FF0000"/>
        </w:rPr>
        <w:t>bật</w:t>
      </w:r>
      <w:proofErr w:type="spellEnd"/>
    </w:p>
    <w:p w:rsidR="00FD553D" w:rsidRDefault="00FD553D" w:rsidP="00FD5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 w:rsidRPr="00FD553D">
        <w:rPr>
          <w:rFonts w:ascii="Times New Roman" w:hAnsi="Times New Roman" w:cs="Times New Roman"/>
          <w:color w:val="FF0000"/>
        </w:rPr>
        <w:t>Thông</w:t>
      </w:r>
      <w:proofErr w:type="spellEnd"/>
      <w:r w:rsidRPr="00FD553D">
        <w:rPr>
          <w:rFonts w:ascii="Times New Roman" w:hAnsi="Times New Roman" w:cs="Times New Roman"/>
          <w:color w:val="FF0000"/>
        </w:rPr>
        <w:t xml:space="preserve"> tin chi </w:t>
      </w:r>
      <w:proofErr w:type="spellStart"/>
      <w:r w:rsidRPr="00FD553D">
        <w:rPr>
          <w:rFonts w:ascii="Times New Roman" w:hAnsi="Times New Roman" w:cs="Times New Roman"/>
          <w:color w:val="FF0000"/>
        </w:rPr>
        <w:t>tiết</w:t>
      </w:r>
      <w:proofErr w:type="spellEnd"/>
    </w:p>
    <w:p w:rsidR="0009256D" w:rsidRDefault="0009256D" w:rsidP="00092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Điều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kiện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áp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d</w:t>
      </w:r>
      <w:r w:rsidRPr="0009256D">
        <w:rPr>
          <w:rFonts w:ascii="Times New Roman" w:hAnsi="Times New Roman" w:cs="Times New Roman"/>
          <w:color w:val="FF0000"/>
        </w:rPr>
        <w:t>ụng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s</w:t>
      </w:r>
      <w:r w:rsidRPr="0009256D">
        <w:rPr>
          <w:rFonts w:ascii="Times New Roman" w:hAnsi="Times New Roman" w:cs="Times New Roman"/>
          <w:color w:val="FF0000"/>
        </w:rPr>
        <w:t>ản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ph</w:t>
      </w:r>
      <w:r w:rsidRPr="0009256D">
        <w:rPr>
          <w:rFonts w:ascii="Times New Roman" w:hAnsi="Times New Roman" w:cs="Times New Roman"/>
          <w:color w:val="FF0000"/>
        </w:rPr>
        <w:t>ẩm</w:t>
      </w:r>
      <w:proofErr w:type="spellEnd"/>
    </w:p>
    <w:p w:rsidR="0009256D" w:rsidRPr="00FD553D" w:rsidRDefault="0009256D" w:rsidP="00092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H</w:t>
      </w:r>
      <w:r w:rsidRPr="0009256D">
        <w:rPr>
          <w:rFonts w:ascii="Times New Roman" w:hAnsi="Times New Roman" w:cs="Times New Roman"/>
          <w:color w:val="FF0000"/>
        </w:rPr>
        <w:t>ình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9256D">
        <w:rPr>
          <w:rFonts w:ascii="Times New Roman" w:hAnsi="Times New Roman" w:cs="Times New Roman"/>
          <w:color w:val="FF0000"/>
        </w:rPr>
        <w:t>ảnh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s</w:t>
      </w:r>
      <w:r w:rsidRPr="0009256D">
        <w:rPr>
          <w:rFonts w:ascii="Times New Roman" w:hAnsi="Times New Roman" w:cs="Times New Roman"/>
          <w:color w:val="FF0000"/>
        </w:rPr>
        <w:t>ản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ph</w:t>
      </w:r>
      <w:r w:rsidRPr="0009256D">
        <w:rPr>
          <w:rFonts w:ascii="Times New Roman" w:hAnsi="Times New Roman" w:cs="Times New Roman"/>
          <w:color w:val="FF0000"/>
        </w:rPr>
        <w:t>ẩm</w:t>
      </w:r>
      <w:proofErr w:type="spellEnd"/>
    </w:p>
    <w:p w:rsidR="000A1219" w:rsidRPr="005D7466" w:rsidRDefault="000A1219" w:rsidP="000A1219">
      <w:pPr>
        <w:rPr>
          <w:rFonts w:ascii="Times New Roman" w:hAnsi="Times New Roman" w:cs="Times New Roman"/>
          <w:b/>
        </w:rPr>
      </w:pPr>
      <w:r w:rsidRPr="005D7466">
        <w:rPr>
          <w:rFonts w:ascii="Times New Roman" w:hAnsi="Times New Roman" w:cs="Times New Roman"/>
          <w:b/>
        </w:rPr>
        <w:t xml:space="preserve">2.  Qui </w:t>
      </w:r>
      <w:proofErr w:type="spellStart"/>
      <w:r w:rsidRPr="005D7466">
        <w:rPr>
          <w:rFonts w:ascii="Times New Roman" w:hAnsi="Times New Roman" w:cs="Times New Roman"/>
          <w:b/>
        </w:rPr>
        <w:t>trình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thành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viên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mua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sản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phẩm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trên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MuaVoucher</w:t>
      </w:r>
      <w:proofErr w:type="spellEnd"/>
      <w:r w:rsidRPr="005D7466">
        <w:rPr>
          <w:rFonts w:ascii="Times New Roman" w:hAnsi="Times New Roman" w:cs="Times New Roman"/>
          <w:b/>
        </w:rPr>
        <w:t xml:space="preserve">: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được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đăng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kí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tài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553D">
        <w:rPr>
          <w:rFonts w:ascii="Times New Roman" w:hAnsi="Times New Roman" w:cs="Times New Roman"/>
        </w:rPr>
        <w:t>khoản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miễn</w:t>
      </w:r>
      <w:proofErr w:type="spellEnd"/>
      <w:proofErr w:type="gram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phí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trên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hệ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thống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của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. </w:t>
      </w:r>
      <w:proofErr w:type="spellStart"/>
      <w:r w:rsidRPr="00FD553D">
        <w:rPr>
          <w:rFonts w:ascii="Times New Roman" w:hAnsi="Times New Roman" w:cs="Times New Roman"/>
        </w:rPr>
        <w:t>Ngoài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ra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còn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được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cung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cấp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chức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năng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như</w:t>
      </w:r>
      <w:proofErr w:type="spellEnd"/>
      <w:r w:rsidRPr="00FD553D">
        <w:rPr>
          <w:rFonts w:ascii="Times New Roman" w:hAnsi="Times New Roman" w:cs="Times New Roman"/>
        </w:rPr>
        <w:t xml:space="preserve">: </w:t>
      </w:r>
      <w:proofErr w:type="spellStart"/>
      <w:r w:rsidRPr="00FD553D">
        <w:rPr>
          <w:rFonts w:ascii="Times New Roman" w:hAnsi="Times New Roman" w:cs="Times New Roman"/>
        </w:rPr>
        <w:t>nạp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tiền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bằng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thẻ</w:t>
      </w:r>
      <w:proofErr w:type="spellEnd"/>
      <w:r w:rsidRPr="00FD553D">
        <w:rPr>
          <w:rFonts w:ascii="Times New Roman" w:hAnsi="Times New Roman" w:cs="Times New Roman"/>
        </w:rPr>
        <w:t xml:space="preserve"> Voucher, </w:t>
      </w:r>
      <w:proofErr w:type="spellStart"/>
      <w:r w:rsidRPr="00FD553D">
        <w:rPr>
          <w:rFonts w:ascii="Times New Roman" w:hAnsi="Times New Roman" w:cs="Times New Roman"/>
        </w:rPr>
        <w:t>tìm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kiếm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theo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nhiều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tiêu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chí</w:t>
      </w:r>
      <w:proofErr w:type="spellEnd"/>
      <w:r w:rsidRPr="00FD553D">
        <w:rPr>
          <w:rFonts w:ascii="Times New Roman" w:hAnsi="Times New Roman" w:cs="Times New Roman"/>
        </w:rPr>
        <w:t xml:space="preserve">: </w:t>
      </w:r>
      <w:proofErr w:type="spellStart"/>
      <w:r w:rsidRPr="00FD553D">
        <w:rPr>
          <w:rFonts w:ascii="Times New Roman" w:hAnsi="Times New Roman" w:cs="Times New Roman"/>
        </w:rPr>
        <w:t>lĩnh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vực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mức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giảm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553D">
        <w:rPr>
          <w:rFonts w:ascii="Times New Roman" w:hAnsi="Times New Roman" w:cs="Times New Roman"/>
        </w:rPr>
        <w:t>giá</w:t>
      </w:r>
      <w:proofErr w:type="spellEnd"/>
      <w:r w:rsidRPr="00FD553D">
        <w:rPr>
          <w:rFonts w:ascii="Times New Roman" w:hAnsi="Times New Roman" w:cs="Times New Roman"/>
        </w:rPr>
        <w:t>, …</w:t>
      </w:r>
      <w:proofErr w:type="gramEnd"/>
      <w:r w:rsidRPr="00FD553D">
        <w:rPr>
          <w:rFonts w:ascii="Times New Roman" w:hAnsi="Times New Roman" w:cs="Times New Roman"/>
        </w:rPr>
        <w:t xml:space="preserve">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Khi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đăng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kí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phiếu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MuaVouchermua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nếu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lượng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còn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đủ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cung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cấp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thì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nhân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sẽ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gửi</w:t>
      </w:r>
      <w:proofErr w:type="spellEnd"/>
      <w:r w:rsidRPr="00FD553D">
        <w:rPr>
          <w:rFonts w:ascii="Times New Roman" w:hAnsi="Times New Roman" w:cs="Times New Roman"/>
        </w:rPr>
        <w:t xml:space="preserve"> mail </w:t>
      </w:r>
      <w:proofErr w:type="spellStart"/>
      <w:r w:rsidRPr="00FD553D">
        <w:rPr>
          <w:rFonts w:ascii="Times New Roman" w:hAnsi="Times New Roman" w:cs="Times New Roman"/>
        </w:rPr>
        <w:t>đến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mã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hóa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đơn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giao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hàng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thời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gian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giao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phiếu</w:t>
      </w:r>
      <w:proofErr w:type="spellEnd"/>
      <w:r w:rsidRPr="00FD553D">
        <w:rPr>
          <w:rFonts w:ascii="Times New Roman" w:hAnsi="Times New Roman" w:cs="Times New Roman"/>
        </w:rPr>
        <w:t xml:space="preserve">. </w:t>
      </w:r>
    </w:p>
    <w:p w:rsidR="000A1219" w:rsidRPr="00201EC2" w:rsidRDefault="000A1219" w:rsidP="000A1219">
      <w:pPr>
        <w:rPr>
          <w:rFonts w:ascii="Times New Roman" w:hAnsi="Times New Roman" w:cs="Times New Roman"/>
          <w:i/>
        </w:rPr>
      </w:pPr>
      <w:proofErr w:type="spellStart"/>
      <w:r w:rsidRPr="00201EC2">
        <w:rPr>
          <w:rFonts w:ascii="Times New Roman" w:hAnsi="Times New Roman" w:cs="Times New Roman"/>
          <w:i/>
        </w:rPr>
        <w:t>Thông</w:t>
      </w:r>
      <w:proofErr w:type="spellEnd"/>
      <w:r w:rsidRPr="00201EC2">
        <w:rPr>
          <w:rFonts w:ascii="Times New Roman" w:hAnsi="Times New Roman" w:cs="Times New Roman"/>
          <w:i/>
        </w:rPr>
        <w:t xml:space="preserve"> tin </w:t>
      </w:r>
      <w:proofErr w:type="spellStart"/>
      <w:r w:rsidRPr="00201EC2">
        <w:rPr>
          <w:rFonts w:ascii="Times New Roman" w:hAnsi="Times New Roman" w:cs="Times New Roman"/>
          <w:i/>
        </w:rPr>
        <w:t>thành</w:t>
      </w:r>
      <w:proofErr w:type="spellEnd"/>
      <w:r w:rsidRPr="00201EC2">
        <w:rPr>
          <w:rFonts w:ascii="Times New Roman" w:hAnsi="Times New Roman" w:cs="Times New Roman"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i/>
        </w:rPr>
        <w:t>viên</w:t>
      </w:r>
      <w:proofErr w:type="spellEnd"/>
      <w:r w:rsidRPr="00201EC2">
        <w:rPr>
          <w:rFonts w:ascii="Times New Roman" w:hAnsi="Times New Roman" w:cs="Times New Roman"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i/>
        </w:rPr>
        <w:t>cần</w:t>
      </w:r>
      <w:proofErr w:type="spellEnd"/>
      <w:r w:rsidRPr="00201EC2">
        <w:rPr>
          <w:rFonts w:ascii="Times New Roman" w:hAnsi="Times New Roman" w:cs="Times New Roman"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i/>
        </w:rPr>
        <w:t>cung</w:t>
      </w:r>
      <w:proofErr w:type="spellEnd"/>
      <w:r w:rsidRPr="00201EC2">
        <w:rPr>
          <w:rFonts w:ascii="Times New Roman" w:hAnsi="Times New Roman" w:cs="Times New Roman"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i/>
        </w:rPr>
        <w:t>cấp</w:t>
      </w:r>
      <w:proofErr w:type="spellEnd"/>
      <w:r w:rsidRPr="00201EC2">
        <w:rPr>
          <w:rFonts w:ascii="Times New Roman" w:hAnsi="Times New Roman" w:cs="Times New Roman"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i/>
        </w:rPr>
        <w:t>trên</w:t>
      </w:r>
      <w:proofErr w:type="spellEnd"/>
      <w:r w:rsidRPr="00201EC2">
        <w:rPr>
          <w:rFonts w:ascii="Times New Roman" w:hAnsi="Times New Roman" w:cs="Times New Roman"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i/>
        </w:rPr>
        <w:t>hệ</w:t>
      </w:r>
      <w:proofErr w:type="spellEnd"/>
      <w:r w:rsidRPr="00201EC2">
        <w:rPr>
          <w:rFonts w:ascii="Times New Roman" w:hAnsi="Times New Roman" w:cs="Times New Roman"/>
          <w:i/>
        </w:rPr>
        <w:t xml:space="preserve"> </w:t>
      </w:r>
      <w:proofErr w:type="spellStart"/>
      <w:r w:rsidRPr="00201EC2">
        <w:rPr>
          <w:rFonts w:ascii="Times New Roman" w:hAnsi="Times New Roman" w:cs="Times New Roman"/>
          <w:i/>
        </w:rPr>
        <w:t>thống</w:t>
      </w:r>
      <w:proofErr w:type="spellEnd"/>
      <w:r w:rsidRPr="00201EC2">
        <w:rPr>
          <w:rFonts w:ascii="Times New Roman" w:hAnsi="Times New Roman" w:cs="Times New Roman"/>
          <w:i/>
        </w:rPr>
        <w:t>: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Họ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Địa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chỉ</w:t>
      </w:r>
      <w:proofErr w:type="spellEnd"/>
      <w:r w:rsidRPr="00FD553D">
        <w:rPr>
          <w:rFonts w:ascii="Times New Roman" w:hAnsi="Times New Roman" w:cs="Times New Roman"/>
        </w:rPr>
        <w:t xml:space="preserve"> email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điện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thoại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</w:p>
    <w:p w:rsidR="00201EC2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Điều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khoản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giao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dịch</w:t>
      </w:r>
      <w:proofErr w:type="spellEnd"/>
      <w:r w:rsidRPr="00FD553D">
        <w:rPr>
          <w:rFonts w:ascii="Times New Roman" w:hAnsi="Times New Roman" w:cs="Times New Roman"/>
        </w:rPr>
        <w:t xml:space="preserve">:  </w:t>
      </w:r>
      <w:proofErr w:type="spellStart"/>
      <w:r w:rsidRPr="00FD553D">
        <w:rPr>
          <w:rFonts w:ascii="Times New Roman" w:hAnsi="Times New Roman" w:cs="Times New Roman"/>
        </w:rPr>
        <w:t>giao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thẻ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tận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nhà</w:t>
      </w:r>
      <w:proofErr w:type="spellEnd"/>
      <w:r w:rsidRPr="00FD553D">
        <w:rPr>
          <w:rFonts w:ascii="Times New Roman" w:hAnsi="Times New Roman" w:cs="Times New Roman"/>
        </w:rPr>
        <w:t xml:space="preserve">,  </w:t>
      </w:r>
      <w:proofErr w:type="spellStart"/>
      <w:r w:rsidRPr="00FD553D">
        <w:rPr>
          <w:rFonts w:ascii="Times New Roman" w:hAnsi="Times New Roman" w:cs="Times New Roman"/>
        </w:rPr>
        <w:t>nhận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thẻ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tại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 xml:space="preserve">,  </w:t>
      </w:r>
      <w:proofErr w:type="spellStart"/>
      <w:r w:rsidRPr="00FD553D">
        <w:rPr>
          <w:rFonts w:ascii="Times New Roman" w:hAnsi="Times New Roman" w:cs="Times New Roman"/>
        </w:rPr>
        <w:t>trả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trực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tuyến</w:t>
      </w:r>
      <w:proofErr w:type="spellEnd"/>
      <w:r w:rsidRPr="00FD553D">
        <w:rPr>
          <w:rFonts w:ascii="Times New Roman" w:hAnsi="Times New Roman" w:cs="Times New Roman"/>
        </w:rPr>
        <w:t xml:space="preserve">.  </w:t>
      </w:r>
    </w:p>
    <w:p w:rsidR="0009256D" w:rsidRDefault="000A1219" w:rsidP="000A1219">
      <w:pPr>
        <w:rPr>
          <w:rFonts w:ascii="Times New Roman" w:hAnsi="Times New Roman" w:cs="Times New Roman"/>
          <w:color w:val="FF0000"/>
        </w:rPr>
      </w:pPr>
      <w:proofErr w:type="spellStart"/>
      <w:r w:rsidRPr="00201EC2">
        <w:rPr>
          <w:rFonts w:ascii="Times New Roman" w:hAnsi="Times New Roman" w:cs="Times New Roman"/>
          <w:color w:val="FF0000"/>
        </w:rPr>
        <w:t>Nếu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thành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viên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chọn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điều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khoản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giao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dịch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là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giao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hàng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tận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201EC2">
        <w:rPr>
          <w:rFonts w:ascii="Times New Roman" w:hAnsi="Times New Roman" w:cs="Times New Roman"/>
          <w:color w:val="FF0000"/>
        </w:rPr>
        <w:t>nhà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số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voucher </w:t>
      </w:r>
      <w:proofErr w:type="spellStart"/>
      <w:r w:rsidR="0009256D">
        <w:rPr>
          <w:rFonts w:ascii="Times New Roman" w:hAnsi="Times New Roman" w:cs="Times New Roman"/>
          <w:color w:val="FF0000"/>
        </w:rPr>
        <w:t>kh</w:t>
      </w:r>
      <w:r w:rsidR="0009256D" w:rsidRPr="0009256D">
        <w:rPr>
          <w:rFonts w:ascii="Times New Roman" w:hAnsi="Times New Roman" w:cs="Times New Roman"/>
          <w:color w:val="FF0000"/>
        </w:rPr>
        <w:t>ách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h</w:t>
      </w:r>
      <w:r w:rsidR="0009256D" w:rsidRPr="0009256D">
        <w:rPr>
          <w:rFonts w:ascii="Times New Roman" w:hAnsi="Times New Roman" w:cs="Times New Roman"/>
          <w:color w:val="FF0000"/>
        </w:rPr>
        <w:t>àng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mua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phải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đạt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mức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tối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thiểu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của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yêu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cầu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giao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hàng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tận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nhà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, </w:t>
      </w:r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cần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cung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cấp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thêm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r w:rsidR="00FD553D"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c</w:t>
      </w:r>
      <w:r w:rsidR="0009256D" w:rsidRPr="0009256D">
        <w:rPr>
          <w:rFonts w:ascii="Times New Roman" w:hAnsi="Times New Roman" w:cs="Times New Roman"/>
          <w:color w:val="FF0000"/>
        </w:rPr>
        <w:t>ác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201EC2">
        <w:rPr>
          <w:rFonts w:ascii="Times New Roman" w:hAnsi="Times New Roman" w:cs="Times New Roman"/>
          <w:color w:val="FF0000"/>
        </w:rPr>
        <w:t>thông</w:t>
      </w:r>
      <w:proofErr w:type="spellEnd"/>
      <w:r w:rsidR="00FD553D" w:rsidRPr="00201EC2">
        <w:rPr>
          <w:rFonts w:ascii="Times New Roman" w:hAnsi="Times New Roman" w:cs="Times New Roman"/>
          <w:color w:val="FF0000"/>
        </w:rPr>
        <w:t xml:space="preserve"> tin </w:t>
      </w:r>
      <w:proofErr w:type="spellStart"/>
      <w:r w:rsidR="0009256D">
        <w:rPr>
          <w:rFonts w:ascii="Times New Roman" w:hAnsi="Times New Roman" w:cs="Times New Roman"/>
          <w:color w:val="FF0000"/>
        </w:rPr>
        <w:t>sau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: </w:t>
      </w:r>
    </w:p>
    <w:p w:rsidR="0009256D" w:rsidRPr="005552A5" w:rsidRDefault="0009256D" w:rsidP="005552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proofErr w:type="spellStart"/>
      <w:r w:rsidRPr="005552A5">
        <w:rPr>
          <w:rFonts w:ascii="Times New Roman" w:hAnsi="Times New Roman" w:cs="Times New Roman"/>
          <w:color w:val="FF0000"/>
        </w:rPr>
        <w:t>N</w:t>
      </w:r>
      <w:r w:rsidR="00FD553D" w:rsidRPr="005552A5">
        <w:rPr>
          <w:rFonts w:ascii="Times New Roman" w:hAnsi="Times New Roman" w:cs="Times New Roman"/>
          <w:color w:val="FF0000"/>
        </w:rPr>
        <w:t>gười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5552A5">
        <w:rPr>
          <w:rFonts w:ascii="Times New Roman" w:hAnsi="Times New Roman" w:cs="Times New Roman"/>
          <w:color w:val="FF0000"/>
        </w:rPr>
        <w:t>nhận</w:t>
      </w:r>
      <w:proofErr w:type="spellEnd"/>
      <w:r w:rsidRPr="005552A5">
        <w:rPr>
          <w:rFonts w:ascii="Times New Roman" w:hAnsi="Times New Roman" w:cs="Times New Roman"/>
          <w:color w:val="FF0000"/>
        </w:rPr>
        <w:t>:</w:t>
      </w:r>
    </w:p>
    <w:p w:rsidR="0009256D" w:rsidRPr="005552A5" w:rsidRDefault="0009256D" w:rsidP="00555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proofErr w:type="spellStart"/>
      <w:r w:rsidRPr="005552A5">
        <w:rPr>
          <w:rFonts w:ascii="Times New Roman" w:hAnsi="Times New Roman" w:cs="Times New Roman"/>
          <w:color w:val="FF0000"/>
        </w:rPr>
        <w:t>T</w:t>
      </w:r>
      <w:r w:rsidR="00FD553D" w:rsidRPr="005552A5">
        <w:rPr>
          <w:rFonts w:ascii="Times New Roman" w:hAnsi="Times New Roman" w:cs="Times New Roman"/>
          <w:color w:val="FF0000"/>
        </w:rPr>
        <w:t>ên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5552A5">
        <w:rPr>
          <w:rFonts w:ascii="Times New Roman" w:hAnsi="Times New Roman" w:cs="Times New Roman"/>
          <w:color w:val="FF0000"/>
        </w:rPr>
        <w:t>người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5552A5">
        <w:rPr>
          <w:rFonts w:ascii="Times New Roman" w:hAnsi="Times New Roman" w:cs="Times New Roman"/>
          <w:color w:val="FF0000"/>
        </w:rPr>
        <w:t>nhận</w:t>
      </w:r>
      <w:proofErr w:type="spellEnd"/>
    </w:p>
    <w:p w:rsidR="0009256D" w:rsidRPr="005552A5" w:rsidRDefault="0009256D" w:rsidP="00555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proofErr w:type="spellStart"/>
      <w:r w:rsidRPr="005552A5">
        <w:rPr>
          <w:rFonts w:ascii="Times New Roman" w:hAnsi="Times New Roman" w:cs="Times New Roman"/>
          <w:color w:val="FF0000"/>
        </w:rPr>
        <w:t>Đ</w:t>
      </w:r>
      <w:r w:rsidR="00FD553D" w:rsidRPr="005552A5">
        <w:rPr>
          <w:rFonts w:ascii="Times New Roman" w:hAnsi="Times New Roman" w:cs="Times New Roman"/>
          <w:color w:val="FF0000"/>
        </w:rPr>
        <w:t>iện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5552A5">
        <w:rPr>
          <w:rFonts w:ascii="Times New Roman" w:hAnsi="Times New Roman" w:cs="Times New Roman"/>
          <w:color w:val="FF0000"/>
        </w:rPr>
        <w:t>thoại</w:t>
      </w:r>
      <w:proofErr w:type="spellEnd"/>
    </w:p>
    <w:p w:rsidR="0009256D" w:rsidRPr="005552A5" w:rsidRDefault="0009256D" w:rsidP="005552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proofErr w:type="spellStart"/>
      <w:r w:rsidRPr="005552A5">
        <w:rPr>
          <w:rFonts w:ascii="Times New Roman" w:hAnsi="Times New Roman" w:cs="Times New Roman"/>
          <w:color w:val="FF0000"/>
        </w:rPr>
        <w:t>Đ</w:t>
      </w:r>
      <w:r w:rsidR="000A1219" w:rsidRPr="005552A5">
        <w:rPr>
          <w:rFonts w:ascii="Times New Roman" w:hAnsi="Times New Roman" w:cs="Times New Roman"/>
          <w:color w:val="FF0000"/>
        </w:rPr>
        <w:t>ịa</w:t>
      </w:r>
      <w:proofErr w:type="spellEnd"/>
      <w:r w:rsidR="000A1219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A1219" w:rsidRPr="005552A5">
        <w:rPr>
          <w:rFonts w:ascii="Times New Roman" w:hAnsi="Times New Roman" w:cs="Times New Roman"/>
          <w:color w:val="FF0000"/>
        </w:rPr>
        <w:t>chỉ</w:t>
      </w:r>
      <w:proofErr w:type="spellEnd"/>
      <w:r w:rsidR="000A1219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A1219" w:rsidRPr="005552A5">
        <w:rPr>
          <w:rFonts w:ascii="Times New Roman" w:hAnsi="Times New Roman" w:cs="Times New Roman"/>
          <w:color w:val="FF0000"/>
        </w:rPr>
        <w:t>cần</w:t>
      </w:r>
      <w:proofErr w:type="spellEnd"/>
      <w:r w:rsidR="000A1219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A1219" w:rsidRPr="005552A5">
        <w:rPr>
          <w:rFonts w:ascii="Times New Roman" w:hAnsi="Times New Roman" w:cs="Times New Roman"/>
          <w:color w:val="FF0000"/>
        </w:rPr>
        <w:t>giao</w:t>
      </w:r>
      <w:proofErr w:type="spellEnd"/>
    </w:p>
    <w:p w:rsidR="0009256D" w:rsidRPr="005552A5" w:rsidRDefault="00FD553D" w:rsidP="005552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 w:rsidRPr="005552A5">
        <w:rPr>
          <w:rFonts w:ascii="Times New Roman" w:hAnsi="Times New Roman" w:cs="Times New Roman"/>
          <w:color w:val="FF0000"/>
        </w:rPr>
        <w:t>M</w:t>
      </w:r>
      <w:r w:rsidRPr="005552A5">
        <w:rPr>
          <w:rFonts w:ascii="Times New Roman" w:hAnsi="Times New Roman" w:cs="Times New Roman"/>
          <w:color w:val="FF0000"/>
        </w:rPr>
        <w:t>ột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số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thông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tin </w:t>
      </w:r>
      <w:proofErr w:type="spellStart"/>
      <w:r w:rsidRPr="005552A5">
        <w:rPr>
          <w:rFonts w:ascii="Times New Roman" w:hAnsi="Times New Roman" w:cs="Times New Roman"/>
          <w:color w:val="FF0000"/>
        </w:rPr>
        <w:t>khác</w:t>
      </w:r>
      <w:proofErr w:type="spellEnd"/>
      <w:r w:rsidR="0009256D" w:rsidRPr="005552A5">
        <w:rPr>
          <w:rFonts w:ascii="Times New Roman" w:hAnsi="Times New Roman" w:cs="Times New Roman"/>
          <w:color w:val="FF0000"/>
        </w:rPr>
        <w:t>:</w:t>
      </w:r>
    </w:p>
    <w:p w:rsidR="0009256D" w:rsidRPr="005552A5" w:rsidRDefault="0009256D" w:rsidP="00555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proofErr w:type="spellStart"/>
      <w:r w:rsidRPr="005552A5">
        <w:rPr>
          <w:rFonts w:ascii="Times New Roman" w:hAnsi="Times New Roman" w:cs="Times New Roman"/>
          <w:color w:val="FF0000"/>
        </w:rPr>
        <w:t>N</w:t>
      </w:r>
      <w:r w:rsidR="00FD553D" w:rsidRPr="005552A5">
        <w:rPr>
          <w:rFonts w:ascii="Times New Roman" w:hAnsi="Times New Roman" w:cs="Times New Roman"/>
          <w:color w:val="FF0000"/>
        </w:rPr>
        <w:t>gày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5552A5">
        <w:rPr>
          <w:rFonts w:ascii="Times New Roman" w:hAnsi="Times New Roman" w:cs="Times New Roman"/>
          <w:color w:val="FF0000"/>
        </w:rPr>
        <w:t>nhận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5552A5">
        <w:rPr>
          <w:rFonts w:ascii="Times New Roman" w:hAnsi="Times New Roman" w:cs="Times New Roman"/>
          <w:color w:val="FF0000"/>
        </w:rPr>
        <w:t>hàng</w:t>
      </w:r>
      <w:proofErr w:type="spellEnd"/>
    </w:p>
    <w:p w:rsidR="0009256D" w:rsidRPr="005552A5" w:rsidRDefault="0009256D" w:rsidP="00555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proofErr w:type="spellStart"/>
      <w:r w:rsidRPr="005552A5">
        <w:rPr>
          <w:rFonts w:ascii="Times New Roman" w:hAnsi="Times New Roman" w:cs="Times New Roman"/>
          <w:color w:val="FF0000"/>
        </w:rPr>
        <w:t>G</w:t>
      </w:r>
      <w:r w:rsidR="00FD553D" w:rsidRPr="005552A5">
        <w:rPr>
          <w:rFonts w:ascii="Times New Roman" w:hAnsi="Times New Roman" w:cs="Times New Roman"/>
          <w:color w:val="FF0000"/>
        </w:rPr>
        <w:t>iờ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5552A5">
        <w:rPr>
          <w:rFonts w:ascii="Times New Roman" w:hAnsi="Times New Roman" w:cs="Times New Roman"/>
          <w:color w:val="FF0000"/>
        </w:rPr>
        <w:t>nhận</w:t>
      </w:r>
      <w:proofErr w:type="spellEnd"/>
    </w:p>
    <w:p w:rsidR="00FD553D" w:rsidRPr="005552A5" w:rsidRDefault="0009256D" w:rsidP="00555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proofErr w:type="spellStart"/>
      <w:r w:rsidRPr="005552A5">
        <w:rPr>
          <w:rFonts w:ascii="Times New Roman" w:hAnsi="Times New Roman" w:cs="Times New Roman"/>
          <w:color w:val="FF0000"/>
        </w:rPr>
        <w:t>L</w:t>
      </w:r>
      <w:r w:rsidR="00FD553D" w:rsidRPr="005552A5">
        <w:rPr>
          <w:rFonts w:ascii="Times New Roman" w:hAnsi="Times New Roman" w:cs="Times New Roman"/>
          <w:color w:val="FF0000"/>
        </w:rPr>
        <w:t>ời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5552A5">
        <w:rPr>
          <w:rFonts w:ascii="Times New Roman" w:hAnsi="Times New Roman" w:cs="Times New Roman"/>
          <w:color w:val="FF0000"/>
        </w:rPr>
        <w:t>nhắn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FD553D" w:rsidRPr="005552A5">
        <w:rPr>
          <w:rFonts w:ascii="Times New Roman" w:hAnsi="Times New Roman" w:cs="Times New Roman"/>
          <w:color w:val="FF0000"/>
        </w:rPr>
        <w:t>đến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Hệ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thống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mua</w:t>
      </w:r>
      <w:proofErr w:type="spellEnd"/>
      <w:r w:rsidR="00FD553D" w:rsidRPr="005552A5">
        <w:rPr>
          <w:rFonts w:ascii="Times New Roman" w:hAnsi="Times New Roman" w:cs="Times New Roman"/>
          <w:color w:val="FF0000"/>
        </w:rPr>
        <w:t xml:space="preserve"> </w:t>
      </w:r>
      <w:r w:rsidRPr="005552A5">
        <w:rPr>
          <w:rFonts w:ascii="Times New Roman" w:hAnsi="Times New Roman" w:cs="Times New Roman"/>
          <w:color w:val="FF0000"/>
        </w:rPr>
        <w:t>voucher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proofErr w:type="spellStart"/>
      <w:r w:rsidRPr="00FD553D">
        <w:rPr>
          <w:rFonts w:ascii="Times New Roman" w:hAnsi="Times New Roman" w:cs="Times New Roman"/>
        </w:rPr>
        <w:t>Nếu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chọn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điều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khoản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giao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dịch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trả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trực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tuyến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hệ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thống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sẽ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kiểm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tiền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trong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thẻ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r w:rsidR="005D7466">
        <w:rPr>
          <w:rFonts w:ascii="Times New Roman" w:hAnsi="Times New Roman" w:cs="Times New Roman"/>
        </w:rPr>
        <w:t>V</w:t>
      </w:r>
      <w:r w:rsidRPr="00FD553D">
        <w:rPr>
          <w:rFonts w:ascii="Times New Roman" w:hAnsi="Times New Roman" w:cs="Times New Roman"/>
        </w:rPr>
        <w:t xml:space="preserve">oucher, </w:t>
      </w:r>
      <w:proofErr w:type="spellStart"/>
      <w:r w:rsidRPr="00FD553D">
        <w:rPr>
          <w:rFonts w:ascii="Times New Roman" w:hAnsi="Times New Roman" w:cs="Times New Roman"/>
        </w:rPr>
        <w:t>nếu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thỏa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thì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việc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được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chấp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nhận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đồng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thời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hệ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thống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sẽ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trừ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tiền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trong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thẻ</w:t>
      </w:r>
      <w:proofErr w:type="spellEnd"/>
      <w:r w:rsidRPr="00FD553D">
        <w:rPr>
          <w:rFonts w:ascii="Times New Roman" w:hAnsi="Times New Roman" w:cs="Times New Roman"/>
        </w:rPr>
        <w:t xml:space="preserve"> Voucher </w:t>
      </w:r>
      <w:proofErr w:type="spellStart"/>
      <w:r w:rsidRPr="00FD553D">
        <w:rPr>
          <w:rFonts w:ascii="Times New Roman" w:hAnsi="Times New Roman" w:cs="Times New Roman"/>
        </w:rPr>
        <w:t>của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bằng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tiền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. </w:t>
      </w:r>
    </w:p>
    <w:p w:rsidR="00FD553D" w:rsidRPr="00201EC2" w:rsidRDefault="00FD553D" w:rsidP="000A1219">
      <w:pPr>
        <w:rPr>
          <w:rFonts w:ascii="Times New Roman" w:hAnsi="Times New Roman" w:cs="Times New Roman"/>
          <w:color w:val="FF0000"/>
        </w:rPr>
      </w:pPr>
      <w:proofErr w:type="spellStart"/>
      <w:r w:rsidRPr="00201EC2">
        <w:rPr>
          <w:rFonts w:ascii="Times New Roman" w:hAnsi="Times New Roman" w:cs="Times New Roman"/>
          <w:color w:val="FF0000"/>
        </w:rPr>
        <w:t>Ngoài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ra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còn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có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dịch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vụ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tặng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Voucher </w:t>
      </w:r>
      <w:proofErr w:type="spellStart"/>
      <w:r w:rsidRPr="00201EC2">
        <w:rPr>
          <w:rFonts w:ascii="Times New Roman" w:hAnsi="Times New Roman" w:cs="Times New Roman"/>
          <w:color w:val="FF0000"/>
        </w:rPr>
        <w:t>cho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bạn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bè</w:t>
      </w:r>
      <w:proofErr w:type="spellEnd"/>
      <w:r w:rsidRPr="00201EC2">
        <w:rPr>
          <w:rFonts w:ascii="Times New Roman" w:hAnsi="Times New Roman" w:cs="Times New Roman"/>
          <w:color w:val="FF0000"/>
        </w:rPr>
        <w:t>.</w:t>
      </w:r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="0009256D">
        <w:rPr>
          <w:rFonts w:ascii="Times New Roman" w:hAnsi="Times New Roman" w:cs="Times New Roman"/>
          <w:color w:val="FF0000"/>
        </w:rPr>
        <w:t>D</w:t>
      </w:r>
      <w:r w:rsidR="0009256D" w:rsidRPr="0009256D">
        <w:rPr>
          <w:rFonts w:ascii="Times New Roman" w:hAnsi="Times New Roman" w:cs="Times New Roman"/>
          <w:color w:val="FF0000"/>
        </w:rPr>
        <w:t>ịch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v</w:t>
      </w:r>
      <w:r w:rsidR="0009256D" w:rsidRPr="0009256D">
        <w:rPr>
          <w:rFonts w:ascii="Times New Roman" w:hAnsi="Times New Roman" w:cs="Times New Roman"/>
          <w:color w:val="FF0000"/>
        </w:rPr>
        <w:t>ụ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n</w:t>
      </w:r>
      <w:r w:rsidR="0009256D" w:rsidRPr="0009256D">
        <w:rPr>
          <w:rFonts w:ascii="Times New Roman" w:hAnsi="Times New Roman" w:cs="Times New Roman"/>
          <w:color w:val="FF0000"/>
        </w:rPr>
        <w:t>ày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ch</w:t>
      </w:r>
      <w:r w:rsidR="0009256D" w:rsidRPr="0009256D">
        <w:rPr>
          <w:rFonts w:ascii="Times New Roman" w:hAnsi="Times New Roman" w:cs="Times New Roman"/>
          <w:color w:val="FF0000"/>
        </w:rPr>
        <w:t>ỉ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 w:rsidRPr="0009256D">
        <w:rPr>
          <w:rFonts w:ascii="Times New Roman" w:hAnsi="Times New Roman" w:cs="Times New Roman"/>
          <w:color w:val="FF0000"/>
        </w:rPr>
        <w:t>áp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d</w:t>
      </w:r>
      <w:r w:rsidR="0009256D" w:rsidRPr="0009256D">
        <w:rPr>
          <w:rFonts w:ascii="Times New Roman" w:hAnsi="Times New Roman" w:cs="Times New Roman"/>
          <w:color w:val="FF0000"/>
        </w:rPr>
        <w:t>ụng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đ</w:t>
      </w:r>
      <w:r w:rsidR="0009256D" w:rsidRPr="0009256D">
        <w:rPr>
          <w:rFonts w:ascii="Times New Roman" w:hAnsi="Times New Roman" w:cs="Times New Roman"/>
          <w:color w:val="FF0000"/>
        </w:rPr>
        <w:t>ối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v</w:t>
      </w:r>
      <w:r w:rsidR="0009256D" w:rsidRPr="0009256D">
        <w:rPr>
          <w:rFonts w:ascii="Times New Roman" w:hAnsi="Times New Roman" w:cs="Times New Roman"/>
          <w:color w:val="FF0000"/>
        </w:rPr>
        <w:t>ới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h</w:t>
      </w:r>
      <w:r w:rsidR="0009256D" w:rsidRPr="0009256D">
        <w:rPr>
          <w:rFonts w:ascii="Times New Roman" w:hAnsi="Times New Roman" w:cs="Times New Roman"/>
          <w:color w:val="FF0000"/>
        </w:rPr>
        <w:t>ình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th</w:t>
      </w:r>
      <w:r w:rsidR="0009256D" w:rsidRPr="0009256D">
        <w:rPr>
          <w:rFonts w:ascii="Times New Roman" w:hAnsi="Times New Roman" w:cs="Times New Roman"/>
          <w:color w:val="FF0000"/>
        </w:rPr>
        <w:t>ức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tr</w:t>
      </w:r>
      <w:r w:rsidR="0009256D" w:rsidRPr="0009256D">
        <w:rPr>
          <w:rFonts w:ascii="Times New Roman" w:hAnsi="Times New Roman" w:cs="Times New Roman"/>
          <w:color w:val="FF0000"/>
        </w:rPr>
        <w:t>ả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tr</w:t>
      </w:r>
      <w:r w:rsidR="0009256D" w:rsidRPr="0009256D">
        <w:rPr>
          <w:rFonts w:ascii="Times New Roman" w:hAnsi="Times New Roman" w:cs="Times New Roman"/>
          <w:color w:val="FF0000"/>
        </w:rPr>
        <w:t>ực</w:t>
      </w:r>
      <w:proofErr w:type="spellEnd"/>
      <w:r w:rsidR="0009256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9256D">
        <w:rPr>
          <w:rFonts w:ascii="Times New Roman" w:hAnsi="Times New Roman" w:cs="Times New Roman"/>
          <w:color w:val="FF0000"/>
        </w:rPr>
        <w:t>tuy</w:t>
      </w:r>
      <w:r w:rsidR="0009256D" w:rsidRPr="0009256D">
        <w:rPr>
          <w:rFonts w:ascii="Times New Roman" w:hAnsi="Times New Roman" w:cs="Times New Roman"/>
          <w:color w:val="FF0000"/>
        </w:rPr>
        <w:t>ến</w:t>
      </w:r>
      <w:proofErr w:type="spellEnd"/>
      <w:r w:rsidR="0009256D">
        <w:rPr>
          <w:rFonts w:ascii="Times New Roman" w:hAnsi="Times New Roman" w:cs="Times New Roman"/>
          <w:color w:val="FF0000"/>
        </w:rPr>
        <w:t>.</w:t>
      </w:r>
      <w:proofErr w:type="gram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Để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sử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dụng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dịch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vụ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201EC2">
        <w:rPr>
          <w:rFonts w:ascii="Times New Roman" w:hAnsi="Times New Roman" w:cs="Times New Roman"/>
          <w:color w:val="FF0000"/>
        </w:rPr>
        <w:t>khách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hàng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phải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cung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cấp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thông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tin:</w:t>
      </w:r>
    </w:p>
    <w:p w:rsidR="00FD553D" w:rsidRPr="00201EC2" w:rsidRDefault="00FD553D" w:rsidP="00FD553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201EC2">
        <w:rPr>
          <w:rFonts w:ascii="Times New Roman" w:hAnsi="Times New Roman" w:cs="Times New Roman"/>
          <w:color w:val="FF0000"/>
        </w:rPr>
        <w:t>Tên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người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gửi</w:t>
      </w:r>
      <w:proofErr w:type="spellEnd"/>
    </w:p>
    <w:p w:rsidR="00FD553D" w:rsidRPr="00201EC2" w:rsidRDefault="00FD553D" w:rsidP="00FD553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201EC2">
        <w:rPr>
          <w:rFonts w:ascii="Times New Roman" w:hAnsi="Times New Roman" w:cs="Times New Roman"/>
          <w:color w:val="FF0000"/>
        </w:rPr>
        <w:t>Số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lượng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voucher</w:t>
      </w:r>
    </w:p>
    <w:p w:rsidR="00FD553D" w:rsidRPr="00201EC2" w:rsidRDefault="00FD553D" w:rsidP="00FD553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201EC2">
        <w:rPr>
          <w:rFonts w:ascii="Times New Roman" w:hAnsi="Times New Roman" w:cs="Times New Roman"/>
          <w:color w:val="FF0000"/>
        </w:rPr>
        <w:lastRenderedPageBreak/>
        <w:t>Tên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người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nhận</w:t>
      </w:r>
      <w:proofErr w:type="spellEnd"/>
    </w:p>
    <w:p w:rsidR="00FD553D" w:rsidRPr="00201EC2" w:rsidRDefault="00FD553D" w:rsidP="00FD553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201EC2">
        <w:rPr>
          <w:rFonts w:ascii="Times New Roman" w:hAnsi="Times New Roman" w:cs="Times New Roman"/>
          <w:color w:val="FF0000"/>
        </w:rPr>
        <w:t xml:space="preserve">Email </w:t>
      </w:r>
      <w:proofErr w:type="spellStart"/>
      <w:r w:rsidRPr="00201EC2">
        <w:rPr>
          <w:rFonts w:ascii="Times New Roman" w:hAnsi="Times New Roman" w:cs="Times New Roman"/>
          <w:color w:val="FF0000"/>
        </w:rPr>
        <w:t>người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nhận</w:t>
      </w:r>
      <w:proofErr w:type="spellEnd"/>
    </w:p>
    <w:p w:rsidR="00FD553D" w:rsidRPr="00201EC2" w:rsidRDefault="00FD553D" w:rsidP="00FD553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201EC2">
        <w:rPr>
          <w:rFonts w:ascii="Times New Roman" w:hAnsi="Times New Roman" w:cs="Times New Roman"/>
          <w:color w:val="FF0000"/>
        </w:rPr>
        <w:t>Số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điện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thoại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người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nhận</w:t>
      </w:r>
      <w:proofErr w:type="spellEnd"/>
    </w:p>
    <w:p w:rsidR="003100D8" w:rsidRPr="00201EC2" w:rsidRDefault="00FD553D" w:rsidP="00FD553D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201EC2">
        <w:rPr>
          <w:rFonts w:ascii="Times New Roman" w:hAnsi="Times New Roman" w:cs="Times New Roman"/>
          <w:color w:val="FF0000"/>
        </w:rPr>
        <w:t>Lời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nhắn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cho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người</w:t>
      </w:r>
      <w:proofErr w:type="spellEnd"/>
      <w:r w:rsidRPr="00201EC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01EC2">
        <w:rPr>
          <w:rFonts w:ascii="Times New Roman" w:hAnsi="Times New Roman" w:cs="Times New Roman"/>
          <w:color w:val="FF0000"/>
        </w:rPr>
        <w:t>nhận</w:t>
      </w:r>
      <w:proofErr w:type="spellEnd"/>
    </w:p>
    <w:p w:rsidR="0009256D" w:rsidRPr="005552A5" w:rsidRDefault="0009256D" w:rsidP="005552A5">
      <w:pPr>
        <w:pStyle w:val="ListParagraph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09256D" w:rsidRPr="005552A5" w:rsidRDefault="0009256D" w:rsidP="000A1219">
      <w:pPr>
        <w:rPr>
          <w:rFonts w:ascii="Times New Roman" w:hAnsi="Times New Roman" w:cs="Times New Roman"/>
          <w:color w:val="FF0000"/>
        </w:rPr>
      </w:pPr>
      <w:bookmarkStart w:id="0" w:name="_GoBack"/>
      <w:proofErr w:type="spellStart"/>
      <w:proofErr w:type="gramStart"/>
      <w:r w:rsidRPr="005552A5">
        <w:rPr>
          <w:rFonts w:ascii="Times New Roman" w:hAnsi="Times New Roman" w:cs="Times New Roman"/>
          <w:color w:val="FF0000"/>
        </w:rPr>
        <w:t>Khi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giao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dịch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thanh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toán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thành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công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5552A5">
        <w:rPr>
          <w:rFonts w:ascii="Times New Roman" w:hAnsi="Times New Roman" w:cs="Times New Roman"/>
          <w:color w:val="FF0000"/>
        </w:rPr>
        <w:t>khách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hàng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sẽ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nhận</w:t>
      </w:r>
      <w:proofErr w:type="spellEnd"/>
      <w:r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552A5">
        <w:rPr>
          <w:rFonts w:ascii="Times New Roman" w:hAnsi="Times New Roman" w:cs="Times New Roman"/>
          <w:color w:val="FF0000"/>
        </w:rPr>
        <w:t>được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hóa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đơn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với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mã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hóa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đơn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và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sản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phẩm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đã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mua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>.</w:t>
      </w:r>
      <w:proofErr w:type="gram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Mỗi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hóa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đơn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sẽ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liệt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kê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chỉ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một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sản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phẩm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khách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hàng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đã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mua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và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tổng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số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lượng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voucher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đã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mua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của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sản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phẩm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100D8" w:rsidRPr="005552A5">
        <w:rPr>
          <w:rFonts w:ascii="Times New Roman" w:hAnsi="Times New Roman" w:cs="Times New Roman"/>
          <w:color w:val="FF0000"/>
        </w:rPr>
        <w:t>đó</w:t>
      </w:r>
      <w:proofErr w:type="spellEnd"/>
      <w:r w:rsidR="003100D8" w:rsidRPr="005552A5">
        <w:rPr>
          <w:rFonts w:ascii="Times New Roman" w:hAnsi="Times New Roman" w:cs="Times New Roman"/>
          <w:color w:val="FF0000"/>
        </w:rPr>
        <w:t>.</w:t>
      </w:r>
    </w:p>
    <w:bookmarkEnd w:id="0"/>
    <w:p w:rsidR="000A1219" w:rsidRPr="005D7466" w:rsidRDefault="000A1219" w:rsidP="000A1219">
      <w:pPr>
        <w:rPr>
          <w:rFonts w:ascii="Times New Roman" w:hAnsi="Times New Roman" w:cs="Times New Roman"/>
          <w:b/>
        </w:rPr>
      </w:pPr>
      <w:r w:rsidRPr="005D7466">
        <w:rPr>
          <w:rFonts w:ascii="Times New Roman" w:hAnsi="Times New Roman" w:cs="Times New Roman"/>
          <w:b/>
        </w:rPr>
        <w:t xml:space="preserve">3.  Qui </w:t>
      </w:r>
      <w:proofErr w:type="spellStart"/>
      <w:r w:rsidRPr="005D7466">
        <w:rPr>
          <w:rFonts w:ascii="Times New Roman" w:hAnsi="Times New Roman" w:cs="Times New Roman"/>
          <w:b/>
        </w:rPr>
        <w:t>trình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nạp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tiền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bằng</w:t>
      </w:r>
      <w:proofErr w:type="spellEnd"/>
      <w:r w:rsidRPr="005D7466">
        <w:rPr>
          <w:rFonts w:ascii="Times New Roman" w:hAnsi="Times New Roman" w:cs="Times New Roman"/>
          <w:b/>
        </w:rPr>
        <w:t xml:space="preserve"> </w:t>
      </w:r>
      <w:proofErr w:type="spellStart"/>
      <w:r w:rsidRPr="005D7466">
        <w:rPr>
          <w:rFonts w:ascii="Times New Roman" w:hAnsi="Times New Roman" w:cs="Times New Roman"/>
          <w:b/>
        </w:rPr>
        <w:t>thẻ</w:t>
      </w:r>
      <w:proofErr w:type="spellEnd"/>
      <w:r w:rsidRPr="005D7466">
        <w:rPr>
          <w:rFonts w:ascii="Times New Roman" w:hAnsi="Times New Roman" w:cs="Times New Roman"/>
          <w:b/>
        </w:rPr>
        <w:t xml:space="preserve"> Voucher</w:t>
      </w:r>
      <w:r w:rsidR="005D7466">
        <w:rPr>
          <w:rFonts w:ascii="Times New Roman" w:hAnsi="Times New Roman" w:cs="Times New Roman"/>
          <w:b/>
        </w:rPr>
        <w:t>: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cần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thẻ</w:t>
      </w:r>
      <w:proofErr w:type="spellEnd"/>
      <w:r w:rsidRPr="00FD553D">
        <w:rPr>
          <w:rFonts w:ascii="Times New Roman" w:hAnsi="Times New Roman" w:cs="Times New Roman"/>
        </w:rPr>
        <w:t xml:space="preserve"> Voucher  </w:t>
      </w:r>
      <w:proofErr w:type="spellStart"/>
      <w:r w:rsidRPr="00FD553D">
        <w:rPr>
          <w:rFonts w:ascii="Times New Roman" w:hAnsi="Times New Roman" w:cs="Times New Roman"/>
        </w:rPr>
        <w:t>tại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đại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lý</w:t>
      </w:r>
      <w:proofErr w:type="spellEnd"/>
      <w:r w:rsidRPr="00FD553D">
        <w:rPr>
          <w:rFonts w:ascii="Times New Roman" w:hAnsi="Times New Roman" w:cs="Times New Roman"/>
        </w:rPr>
        <w:t xml:space="preserve"> Internet </w:t>
      </w:r>
      <w:proofErr w:type="spellStart"/>
      <w:r w:rsidRPr="00FD553D">
        <w:rPr>
          <w:rFonts w:ascii="Times New Roman" w:hAnsi="Times New Roman" w:cs="Times New Roman"/>
        </w:rPr>
        <w:t>trên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toàn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quốc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với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mệnh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giá</w:t>
      </w:r>
      <w:proofErr w:type="spellEnd"/>
      <w:r w:rsidRPr="00FD553D">
        <w:rPr>
          <w:rFonts w:ascii="Times New Roman" w:hAnsi="Times New Roman" w:cs="Times New Roman"/>
        </w:rPr>
        <w:t xml:space="preserve"> 20,000đ, 60,000đ,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120,000đ, … </w:t>
      </w:r>
    </w:p>
    <w:p w:rsidR="000A1219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- 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nhập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seri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mật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mã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hệ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thống</w:t>
      </w:r>
      <w:proofErr w:type="spellEnd"/>
      <w:r w:rsidRPr="00FD553D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FD553D">
        <w:rPr>
          <w:rFonts w:ascii="Times New Roman" w:hAnsi="Times New Roman" w:cs="Times New Roman"/>
        </w:rPr>
        <w:t>Sau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khi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nạp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thẻ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xong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thành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có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thể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phẩm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của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MuaVoucher</w:t>
      </w:r>
      <w:proofErr w:type="spellEnd"/>
      <w:r w:rsidRPr="00FD553D">
        <w:rPr>
          <w:rFonts w:ascii="Times New Roman" w:hAnsi="Times New Roman" w:cs="Times New Roman"/>
        </w:rPr>
        <w:t>.</w:t>
      </w:r>
      <w:proofErr w:type="gramEnd"/>
      <w:r w:rsidRPr="00FD553D">
        <w:rPr>
          <w:rFonts w:ascii="Times New Roman" w:hAnsi="Times New Roman" w:cs="Times New Roman"/>
        </w:rPr>
        <w:t xml:space="preserve"> </w:t>
      </w:r>
    </w:p>
    <w:p w:rsidR="00201EC2" w:rsidRPr="00FD553D" w:rsidRDefault="00201EC2" w:rsidP="000A1219">
      <w:pPr>
        <w:rPr>
          <w:rFonts w:ascii="Times New Roman" w:hAnsi="Times New Roman" w:cs="Times New Roman"/>
        </w:rPr>
      </w:pPr>
    </w:p>
    <w:p w:rsidR="000A1219" w:rsidRPr="00201EC2" w:rsidRDefault="000A1219" w:rsidP="000A1219">
      <w:pPr>
        <w:rPr>
          <w:rFonts w:ascii="Times New Roman" w:hAnsi="Times New Roman" w:cs="Times New Roman"/>
          <w:b/>
        </w:rPr>
      </w:pPr>
      <w:proofErr w:type="spellStart"/>
      <w:r w:rsidRPr="00201EC2">
        <w:rPr>
          <w:rFonts w:ascii="Times New Roman" w:hAnsi="Times New Roman" w:cs="Times New Roman"/>
          <w:b/>
        </w:rPr>
        <w:t>Yêu</w:t>
      </w:r>
      <w:proofErr w:type="spellEnd"/>
      <w:r w:rsidRPr="00201EC2">
        <w:rPr>
          <w:rFonts w:ascii="Times New Roman" w:hAnsi="Times New Roman" w:cs="Times New Roman"/>
          <w:b/>
        </w:rPr>
        <w:t xml:space="preserve"> </w:t>
      </w:r>
      <w:proofErr w:type="spellStart"/>
      <w:r w:rsidRPr="00201EC2">
        <w:rPr>
          <w:rFonts w:ascii="Times New Roman" w:hAnsi="Times New Roman" w:cs="Times New Roman"/>
          <w:b/>
        </w:rPr>
        <w:t>cầu</w:t>
      </w:r>
      <w:proofErr w:type="spellEnd"/>
      <w:r w:rsidRPr="00201EC2">
        <w:rPr>
          <w:rFonts w:ascii="Times New Roman" w:hAnsi="Times New Roman" w:cs="Times New Roman"/>
          <w:b/>
        </w:rPr>
        <w:t xml:space="preserve">   </w:t>
      </w:r>
    </w:p>
    <w:p w:rsidR="005D7466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1.  </w:t>
      </w:r>
      <w:proofErr w:type="spellStart"/>
      <w:r w:rsidRPr="00FD553D">
        <w:rPr>
          <w:rFonts w:ascii="Times New Roman" w:hAnsi="Times New Roman" w:cs="Times New Roman"/>
        </w:rPr>
        <w:t>Môi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553D">
        <w:rPr>
          <w:rFonts w:ascii="Times New Roman" w:hAnsi="Times New Roman" w:cs="Times New Roman"/>
        </w:rPr>
        <w:t>trường</w:t>
      </w:r>
      <w:proofErr w:type="spellEnd"/>
      <w:r w:rsidRPr="00FD553D">
        <w:rPr>
          <w:rFonts w:ascii="Times New Roman" w:hAnsi="Times New Roman" w:cs="Times New Roman"/>
        </w:rPr>
        <w:t xml:space="preserve"> :</w:t>
      </w:r>
      <w:proofErr w:type="gramEnd"/>
      <w:r w:rsidRPr="00FD553D">
        <w:rPr>
          <w:rFonts w:ascii="Times New Roman" w:hAnsi="Times New Roman" w:cs="Times New Roman"/>
        </w:rPr>
        <w:t xml:space="preserve"> C#.NET, </w:t>
      </w:r>
      <w:proofErr w:type="spellStart"/>
      <w:r w:rsidRPr="00FD553D">
        <w:rPr>
          <w:rFonts w:ascii="Times New Roman" w:hAnsi="Times New Roman" w:cs="Times New Roman"/>
        </w:rPr>
        <w:t>thư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viện</w:t>
      </w:r>
      <w:proofErr w:type="spellEnd"/>
      <w:r w:rsidRPr="00FD553D">
        <w:rPr>
          <w:rFonts w:ascii="Times New Roman" w:hAnsi="Times New Roman" w:cs="Times New Roman"/>
        </w:rPr>
        <w:t xml:space="preserve"> ADO.NET, </w:t>
      </w:r>
      <w:proofErr w:type="spellStart"/>
      <w:r w:rsidRPr="00FD553D">
        <w:rPr>
          <w:rFonts w:ascii="Times New Roman" w:hAnsi="Times New Roman" w:cs="Times New Roman"/>
        </w:rPr>
        <w:t>hệ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quản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trị</w:t>
      </w:r>
      <w:proofErr w:type="spellEnd"/>
      <w:r w:rsidRPr="00FD553D">
        <w:rPr>
          <w:rFonts w:ascii="Times New Roman" w:hAnsi="Times New Roman" w:cs="Times New Roman"/>
        </w:rPr>
        <w:t xml:space="preserve"> CSDL SQL Server 2005 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2.  </w:t>
      </w:r>
      <w:proofErr w:type="spellStart"/>
      <w:r w:rsidRPr="00FD553D">
        <w:rPr>
          <w:rFonts w:ascii="Times New Roman" w:hAnsi="Times New Roman" w:cs="Times New Roman"/>
        </w:rPr>
        <w:t>Thiết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kế</w:t>
      </w:r>
      <w:proofErr w:type="spellEnd"/>
      <w:r w:rsidRPr="00FD553D">
        <w:rPr>
          <w:rFonts w:ascii="Times New Roman" w:hAnsi="Times New Roman" w:cs="Times New Roman"/>
        </w:rPr>
        <w:t xml:space="preserve"> CSDL </w:t>
      </w:r>
      <w:proofErr w:type="spellStart"/>
      <w:r w:rsidRPr="00FD553D">
        <w:rPr>
          <w:rFonts w:ascii="Times New Roman" w:hAnsi="Times New Roman" w:cs="Times New Roman"/>
        </w:rPr>
        <w:t>để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quản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lý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hiệu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quả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thông</w:t>
      </w:r>
      <w:proofErr w:type="spellEnd"/>
      <w:r w:rsidRPr="00FD553D">
        <w:rPr>
          <w:rFonts w:ascii="Times New Roman" w:hAnsi="Times New Roman" w:cs="Times New Roman"/>
        </w:rPr>
        <w:t xml:space="preserve"> tin </w:t>
      </w:r>
      <w:proofErr w:type="spellStart"/>
      <w:r w:rsidRPr="00FD553D">
        <w:rPr>
          <w:rFonts w:ascii="Times New Roman" w:hAnsi="Times New Roman" w:cs="Times New Roman"/>
        </w:rPr>
        <w:t>cần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thiết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nghiệp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vụ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như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mô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tả</w:t>
      </w:r>
      <w:proofErr w:type="spellEnd"/>
      <w:r w:rsidRPr="00FD553D">
        <w:rPr>
          <w:rFonts w:ascii="Times New Roman" w:hAnsi="Times New Roman" w:cs="Times New Roman"/>
        </w:rPr>
        <w:t xml:space="preserve"> ở </w:t>
      </w:r>
      <w:proofErr w:type="spellStart"/>
      <w:r w:rsidRPr="00FD553D">
        <w:rPr>
          <w:rFonts w:ascii="Times New Roman" w:hAnsi="Times New Roman" w:cs="Times New Roman"/>
        </w:rPr>
        <w:t>trên</w:t>
      </w:r>
      <w:proofErr w:type="spellEnd"/>
      <w:r w:rsidRPr="00FD553D">
        <w:rPr>
          <w:rFonts w:ascii="Times New Roman" w:hAnsi="Times New Roman" w:cs="Times New Roman"/>
        </w:rPr>
        <w:t xml:space="preserve">. </w:t>
      </w:r>
      <w:proofErr w:type="spellStart"/>
      <w:r w:rsidRPr="00FD553D">
        <w:rPr>
          <w:rFonts w:ascii="Times New Roman" w:hAnsi="Times New Roman" w:cs="Times New Roman"/>
        </w:rPr>
        <w:t>Xác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định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đầy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đủ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khóa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ngoại</w:t>
      </w:r>
      <w:proofErr w:type="spellEnd"/>
      <w:r w:rsidRPr="00FD553D">
        <w:rPr>
          <w:rFonts w:ascii="Times New Roman" w:hAnsi="Times New Roman" w:cs="Times New Roman"/>
        </w:rPr>
        <w:t xml:space="preserve">, </w:t>
      </w:r>
      <w:proofErr w:type="spellStart"/>
      <w:r w:rsidRPr="00FD553D">
        <w:rPr>
          <w:rFonts w:ascii="Times New Roman" w:hAnsi="Times New Roman" w:cs="Times New Roman"/>
        </w:rPr>
        <w:t>khóa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chính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ràng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buộc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toàn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vẹn</w:t>
      </w:r>
      <w:proofErr w:type="spellEnd"/>
      <w:r w:rsidRPr="00FD553D">
        <w:rPr>
          <w:rFonts w:ascii="Times New Roman" w:hAnsi="Times New Roman" w:cs="Times New Roman"/>
        </w:rPr>
        <w:t xml:space="preserve">.  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3.  </w:t>
      </w:r>
      <w:proofErr w:type="spellStart"/>
      <w:r w:rsidRPr="00FD553D">
        <w:rPr>
          <w:rFonts w:ascii="Times New Roman" w:hAnsi="Times New Roman" w:cs="Times New Roman"/>
        </w:rPr>
        <w:t>Hãy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suy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nghĩ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một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truy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vấn</w:t>
      </w:r>
      <w:proofErr w:type="spellEnd"/>
      <w:r w:rsidRPr="00FD553D">
        <w:rPr>
          <w:rFonts w:ascii="Times New Roman" w:hAnsi="Times New Roman" w:cs="Times New Roman"/>
        </w:rPr>
        <w:t xml:space="preserve">, procedure, trigger </w:t>
      </w:r>
      <w:proofErr w:type="spellStart"/>
      <w:r w:rsidRPr="00FD553D">
        <w:rPr>
          <w:rFonts w:ascii="Times New Roman" w:hAnsi="Times New Roman" w:cs="Times New Roman"/>
        </w:rPr>
        <w:t>thực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hiện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hệ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thống</w:t>
      </w:r>
      <w:proofErr w:type="spellEnd"/>
      <w:r w:rsidRPr="00FD553D">
        <w:rPr>
          <w:rFonts w:ascii="Times New Roman" w:hAnsi="Times New Roman" w:cs="Times New Roman"/>
        </w:rPr>
        <w:t xml:space="preserve">.  </w:t>
      </w:r>
    </w:p>
    <w:p w:rsidR="000A1219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4.  </w:t>
      </w:r>
      <w:proofErr w:type="spellStart"/>
      <w:r w:rsidRPr="00FD553D">
        <w:rPr>
          <w:rFonts w:ascii="Times New Roman" w:hAnsi="Times New Roman" w:cs="Times New Roman"/>
        </w:rPr>
        <w:t>Cài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đặt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thử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nghiệm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hiệu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quả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chỉ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mục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trên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dữ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liệu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lớn</w:t>
      </w:r>
      <w:proofErr w:type="spellEnd"/>
      <w:r w:rsidRPr="00FD553D">
        <w:rPr>
          <w:rFonts w:ascii="Times New Roman" w:hAnsi="Times New Roman" w:cs="Times New Roman"/>
        </w:rPr>
        <w:t xml:space="preserve">.  </w:t>
      </w:r>
    </w:p>
    <w:p w:rsidR="00D640FD" w:rsidRPr="00FD553D" w:rsidRDefault="000A1219" w:rsidP="000A1219">
      <w:pPr>
        <w:rPr>
          <w:rFonts w:ascii="Times New Roman" w:hAnsi="Times New Roman" w:cs="Times New Roman"/>
        </w:rPr>
      </w:pPr>
      <w:r w:rsidRPr="00FD553D">
        <w:rPr>
          <w:rFonts w:ascii="Times New Roman" w:hAnsi="Times New Roman" w:cs="Times New Roman"/>
        </w:rPr>
        <w:t xml:space="preserve">5.  </w:t>
      </w:r>
      <w:proofErr w:type="spellStart"/>
      <w:r w:rsidRPr="00FD553D">
        <w:rPr>
          <w:rFonts w:ascii="Times New Roman" w:hAnsi="Times New Roman" w:cs="Times New Roman"/>
        </w:rPr>
        <w:t>Hãy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suy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nghĩ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một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số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báo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biểu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cần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thiết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cho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553D">
        <w:rPr>
          <w:rFonts w:ascii="Times New Roman" w:hAnsi="Times New Roman" w:cs="Times New Roman"/>
        </w:rPr>
        <w:t>hệ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thống</w:t>
      </w:r>
      <w:proofErr w:type="spellEnd"/>
      <w:proofErr w:type="gramEnd"/>
      <w:r w:rsidRPr="00FD553D">
        <w:rPr>
          <w:rFonts w:ascii="Times New Roman" w:hAnsi="Times New Roman" w:cs="Times New Roman"/>
        </w:rPr>
        <w:t xml:space="preserve">. </w:t>
      </w:r>
      <w:proofErr w:type="spellStart"/>
      <w:r w:rsidRPr="00FD553D">
        <w:rPr>
          <w:rFonts w:ascii="Times New Roman" w:hAnsi="Times New Roman" w:cs="Times New Roman"/>
        </w:rPr>
        <w:t>Thiết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kế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và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xây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553D">
        <w:rPr>
          <w:rFonts w:ascii="Times New Roman" w:hAnsi="Times New Roman" w:cs="Times New Roman"/>
        </w:rPr>
        <w:t>dựng</w:t>
      </w:r>
      <w:proofErr w:type="spellEnd"/>
      <w:r w:rsidRPr="00FD553D">
        <w:rPr>
          <w:rFonts w:ascii="Times New Roman" w:hAnsi="Times New Roman" w:cs="Times New Roman"/>
        </w:rPr>
        <w:t xml:space="preserve">  </w:t>
      </w:r>
      <w:proofErr w:type="spellStart"/>
      <w:r w:rsidRPr="00FD553D">
        <w:rPr>
          <w:rFonts w:ascii="Times New Roman" w:hAnsi="Times New Roman" w:cs="Times New Roman"/>
        </w:rPr>
        <w:t>các</w:t>
      </w:r>
      <w:proofErr w:type="spellEnd"/>
      <w:proofErr w:type="gram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báo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biểu</w:t>
      </w:r>
      <w:proofErr w:type="spellEnd"/>
      <w:r w:rsidRPr="00FD553D">
        <w:rPr>
          <w:rFonts w:ascii="Times New Roman" w:hAnsi="Times New Roman" w:cs="Times New Roman"/>
        </w:rPr>
        <w:t xml:space="preserve"> </w:t>
      </w:r>
      <w:proofErr w:type="spellStart"/>
      <w:r w:rsidRPr="00FD553D">
        <w:rPr>
          <w:rFonts w:ascii="Times New Roman" w:hAnsi="Times New Roman" w:cs="Times New Roman"/>
        </w:rPr>
        <w:t>này</w:t>
      </w:r>
      <w:proofErr w:type="spellEnd"/>
      <w:r w:rsidRPr="00FD553D">
        <w:rPr>
          <w:rFonts w:ascii="Times New Roman" w:hAnsi="Times New Roman" w:cs="Times New Roman"/>
        </w:rPr>
        <w:t>.</w:t>
      </w:r>
    </w:p>
    <w:sectPr w:rsidR="00D640FD" w:rsidRPr="00FD553D" w:rsidSect="0006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02ED5"/>
    <w:multiLevelType w:val="hybridMultilevel"/>
    <w:tmpl w:val="CC88F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A44E2"/>
    <w:multiLevelType w:val="hybridMultilevel"/>
    <w:tmpl w:val="9F2A8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F53D6B"/>
    <w:multiLevelType w:val="hybridMultilevel"/>
    <w:tmpl w:val="C6BA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B31FA"/>
    <w:multiLevelType w:val="hybridMultilevel"/>
    <w:tmpl w:val="172682F4"/>
    <w:lvl w:ilvl="0" w:tplc="9BA81A04">
      <w:start w:val="1"/>
      <w:numFmt w:val="bullet"/>
      <w:lvlText w:val="-"/>
      <w:lvlJc w:val="left"/>
      <w:pPr>
        <w:ind w:left="720" w:hanging="360"/>
      </w:pPr>
      <w:rPr>
        <w:rFonts w:ascii="Vivaldi" w:hAnsi="Vival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A096B"/>
    <w:multiLevelType w:val="hybridMultilevel"/>
    <w:tmpl w:val="D8B05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8B0837"/>
    <w:multiLevelType w:val="hybridMultilevel"/>
    <w:tmpl w:val="C966FECE"/>
    <w:lvl w:ilvl="0" w:tplc="0CFC8CA8">
      <w:start w:val="1"/>
      <w:numFmt w:val="bullet"/>
      <w:lvlText w:val="-"/>
      <w:lvlJc w:val="left"/>
      <w:pPr>
        <w:ind w:left="360" w:firstLine="0"/>
      </w:pPr>
      <w:rPr>
        <w:rFonts w:ascii="Vivaldi" w:hAnsi="Vival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B3D04"/>
    <w:multiLevelType w:val="hybridMultilevel"/>
    <w:tmpl w:val="1D60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0435D"/>
    <w:multiLevelType w:val="hybridMultilevel"/>
    <w:tmpl w:val="0A781D38"/>
    <w:lvl w:ilvl="0" w:tplc="74880854">
      <w:start w:val="1"/>
      <w:numFmt w:val="bullet"/>
      <w:lvlText w:val="-"/>
      <w:lvlJc w:val="left"/>
      <w:pPr>
        <w:ind w:left="360" w:hanging="216"/>
      </w:pPr>
      <w:rPr>
        <w:rFonts w:ascii="Vivaldi" w:hAnsi="Vival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1219"/>
    <w:rsid w:val="000644FF"/>
    <w:rsid w:val="0009256D"/>
    <w:rsid w:val="000A1219"/>
    <w:rsid w:val="00143523"/>
    <w:rsid w:val="001A1E7F"/>
    <w:rsid w:val="00201EC2"/>
    <w:rsid w:val="003100D8"/>
    <w:rsid w:val="003B11E8"/>
    <w:rsid w:val="003C6B2D"/>
    <w:rsid w:val="005552A5"/>
    <w:rsid w:val="005D7466"/>
    <w:rsid w:val="006457FC"/>
    <w:rsid w:val="006677CB"/>
    <w:rsid w:val="006F454C"/>
    <w:rsid w:val="00820030"/>
    <w:rsid w:val="008E1D7F"/>
    <w:rsid w:val="00D640FD"/>
    <w:rsid w:val="00F627B0"/>
    <w:rsid w:val="00F97392"/>
    <w:rsid w:val="00FD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Rua</cp:lastModifiedBy>
  <cp:revision>5</cp:revision>
  <dcterms:created xsi:type="dcterms:W3CDTF">2011-10-31T12:38:00Z</dcterms:created>
  <dcterms:modified xsi:type="dcterms:W3CDTF">2011-11-01T02:01:00Z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1_om9DM5Q1Fn9F9SdaXQ_hW4_xiHLXRXVYazsnI-2jVw</vt:lpwstr>
  </property>
  <property fmtid="{D5CDD505-2E9C-101B-9397-08002B2CF9AE}" pid="4" name="Google.Documents.RevisionId">
    <vt:lpwstr>18331833297316901972</vt:lpwstr>
  </property>
  <property fmtid="{D5CDD505-2E9C-101B-9397-08002B2CF9AE}" pid="5" name="Google.Documents.PreviousRevisionId">
    <vt:lpwstr>07704303462741073923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